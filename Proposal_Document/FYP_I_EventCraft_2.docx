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EE43" w14:textId="77777777" w:rsidR="00EF0CFB" w:rsidRDefault="00000000">
      <w:pPr>
        <w:spacing w:line="46" w:lineRule="auto"/>
        <w:rPr>
          <w:sz w:val="24"/>
          <w:szCs w:val="24"/>
        </w:rPr>
      </w:pPr>
      <w:bookmarkStart w:id="0" w:name="gjdgxs" w:colFirst="0" w:colLast="0"/>
      <w:bookmarkEnd w:id="0"/>
      <w:r>
        <w:rPr>
          <w:noProof/>
          <w:sz w:val="24"/>
          <w:szCs w:val="24"/>
        </w:rPr>
        <w:drawing>
          <wp:anchor distT="0" distB="0" distL="0" distR="0" simplePos="0" relativeHeight="251658240" behindDoc="1" locked="0" layoutInCell="1" hidden="0" allowOverlap="1" wp14:anchorId="4FB03068" wp14:editId="353DE5B1">
            <wp:simplePos x="0" y="0"/>
            <wp:positionH relativeFrom="page">
              <wp:posOffset>482600</wp:posOffset>
            </wp:positionH>
            <wp:positionV relativeFrom="page">
              <wp:posOffset>482600</wp:posOffset>
            </wp:positionV>
            <wp:extent cx="9108440" cy="2286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108440" cy="22860"/>
                    </a:xfrm>
                    <a:prstGeom prst="rect">
                      <a:avLst/>
                    </a:prstGeom>
                    <a:ln/>
                  </pic:spPr>
                </pic:pic>
              </a:graphicData>
            </a:graphic>
          </wp:anchor>
        </w:drawing>
      </w:r>
    </w:p>
    <w:p w14:paraId="5F2C874F" w14:textId="77777777" w:rsidR="00EF0CFB" w:rsidRPr="002235B2" w:rsidRDefault="00000000" w:rsidP="002235B2">
      <w:pPr>
        <w:pStyle w:val="Heading1"/>
      </w:pPr>
      <w:r w:rsidRPr="002235B2">
        <w:t>Institution Details</w:t>
      </w:r>
    </w:p>
    <w:p w14:paraId="4A4FC0B5" w14:textId="56A15131" w:rsidR="00EF0CFB" w:rsidRDefault="00EF0CFB">
      <w:pPr>
        <w:spacing w:line="20" w:lineRule="auto"/>
        <w:rPr>
          <w:sz w:val="24"/>
          <w:szCs w:val="24"/>
        </w:rPr>
      </w:pPr>
    </w:p>
    <w:tbl>
      <w:tblPr>
        <w:tblStyle w:val="a"/>
        <w:tblW w:w="14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25"/>
      </w:tblGrid>
      <w:tr w:rsidR="00EF0CFB" w14:paraId="3847E875" w14:textId="77777777">
        <w:trPr>
          <w:trHeight w:val="328"/>
        </w:trPr>
        <w:tc>
          <w:tcPr>
            <w:tcW w:w="2440" w:type="dxa"/>
          </w:tcPr>
          <w:p w14:paraId="028F5371" w14:textId="77777777" w:rsidR="00EF0CFB" w:rsidRDefault="00000000">
            <w:pPr>
              <w:ind w:left="100"/>
              <w:rPr>
                <w:sz w:val="20"/>
                <w:szCs w:val="20"/>
              </w:rPr>
            </w:pPr>
            <w:r>
              <w:rPr>
                <w:rFonts w:ascii="Arial" w:eastAsia="Arial" w:hAnsi="Arial" w:cs="Arial"/>
                <w:b/>
                <w:sz w:val="20"/>
                <w:szCs w:val="20"/>
              </w:rPr>
              <w:t>Province</w:t>
            </w:r>
          </w:p>
        </w:tc>
        <w:tc>
          <w:tcPr>
            <w:tcW w:w="6645" w:type="dxa"/>
          </w:tcPr>
          <w:p w14:paraId="4F80BC90" w14:textId="77777777" w:rsidR="00EF0CFB" w:rsidRDefault="00000000">
            <w:pPr>
              <w:ind w:left="100"/>
              <w:rPr>
                <w:sz w:val="20"/>
                <w:szCs w:val="20"/>
              </w:rPr>
            </w:pPr>
            <w:r>
              <w:rPr>
                <w:rFonts w:ascii="Arial" w:eastAsia="Arial" w:hAnsi="Arial" w:cs="Arial"/>
                <w:sz w:val="20"/>
                <w:szCs w:val="20"/>
              </w:rPr>
              <w:t>Sindh</w:t>
            </w:r>
          </w:p>
        </w:tc>
        <w:tc>
          <w:tcPr>
            <w:tcW w:w="1530" w:type="dxa"/>
          </w:tcPr>
          <w:p w14:paraId="18CEC818" w14:textId="77777777" w:rsidR="00EF0CFB" w:rsidRDefault="00000000">
            <w:pPr>
              <w:ind w:left="100"/>
              <w:rPr>
                <w:sz w:val="20"/>
                <w:szCs w:val="20"/>
              </w:rPr>
            </w:pPr>
            <w:r>
              <w:rPr>
                <w:rFonts w:ascii="Arial" w:eastAsia="Arial" w:hAnsi="Arial" w:cs="Arial"/>
                <w:b/>
                <w:sz w:val="20"/>
                <w:szCs w:val="20"/>
              </w:rPr>
              <w:t>City</w:t>
            </w:r>
          </w:p>
        </w:tc>
        <w:tc>
          <w:tcPr>
            <w:tcW w:w="3525" w:type="dxa"/>
          </w:tcPr>
          <w:p w14:paraId="4FDEFACA" w14:textId="77777777" w:rsidR="00EF0CFB" w:rsidRDefault="00000000">
            <w:pPr>
              <w:ind w:left="80"/>
              <w:rPr>
                <w:sz w:val="20"/>
                <w:szCs w:val="20"/>
              </w:rPr>
            </w:pPr>
            <w:r>
              <w:rPr>
                <w:rFonts w:ascii="Arial" w:eastAsia="Arial" w:hAnsi="Arial" w:cs="Arial"/>
                <w:sz w:val="20"/>
                <w:szCs w:val="20"/>
              </w:rPr>
              <w:t>Karachi</w:t>
            </w:r>
          </w:p>
        </w:tc>
      </w:tr>
      <w:tr w:rsidR="00EF0CFB" w14:paraId="241D8EB9" w14:textId="77777777">
        <w:trPr>
          <w:trHeight w:val="308"/>
        </w:trPr>
        <w:tc>
          <w:tcPr>
            <w:tcW w:w="2440" w:type="dxa"/>
          </w:tcPr>
          <w:p w14:paraId="39AD9883" w14:textId="77777777" w:rsidR="00EF0CFB" w:rsidRDefault="00000000">
            <w:pPr>
              <w:ind w:left="100"/>
              <w:rPr>
                <w:sz w:val="20"/>
                <w:szCs w:val="20"/>
              </w:rPr>
            </w:pPr>
            <w:r>
              <w:rPr>
                <w:rFonts w:ascii="Arial" w:eastAsia="Arial" w:hAnsi="Arial" w:cs="Arial"/>
                <w:b/>
                <w:sz w:val="20"/>
                <w:szCs w:val="20"/>
              </w:rPr>
              <w:t>Institution</w:t>
            </w:r>
          </w:p>
        </w:tc>
        <w:tc>
          <w:tcPr>
            <w:tcW w:w="6645" w:type="dxa"/>
          </w:tcPr>
          <w:p w14:paraId="53C0A26B" w14:textId="77777777" w:rsidR="00EF0CFB" w:rsidRDefault="00000000">
            <w:pPr>
              <w:ind w:left="100"/>
              <w:rPr>
                <w:sz w:val="20"/>
                <w:szCs w:val="20"/>
              </w:rPr>
            </w:pPr>
            <w:r>
              <w:rPr>
                <w:rFonts w:ascii="Arial" w:eastAsia="Arial" w:hAnsi="Arial" w:cs="Arial"/>
                <w:sz w:val="20"/>
                <w:szCs w:val="20"/>
              </w:rPr>
              <w:t>National University of Computer and Emerging Sciences (FAST-NU)</w:t>
            </w:r>
          </w:p>
        </w:tc>
        <w:tc>
          <w:tcPr>
            <w:tcW w:w="1530" w:type="dxa"/>
          </w:tcPr>
          <w:p w14:paraId="2023D1FE" w14:textId="77777777" w:rsidR="00EF0CFB" w:rsidRDefault="00000000">
            <w:pPr>
              <w:ind w:left="100"/>
              <w:rPr>
                <w:sz w:val="20"/>
                <w:szCs w:val="20"/>
              </w:rPr>
            </w:pPr>
            <w:r>
              <w:rPr>
                <w:rFonts w:ascii="Arial" w:eastAsia="Arial" w:hAnsi="Arial" w:cs="Arial"/>
                <w:b/>
                <w:sz w:val="20"/>
                <w:szCs w:val="20"/>
              </w:rPr>
              <w:t>Campus</w:t>
            </w:r>
          </w:p>
        </w:tc>
        <w:tc>
          <w:tcPr>
            <w:tcW w:w="3525" w:type="dxa"/>
          </w:tcPr>
          <w:p w14:paraId="193BBF10" w14:textId="77777777" w:rsidR="00EF0CFB" w:rsidRDefault="00000000">
            <w:pPr>
              <w:ind w:left="80"/>
              <w:rPr>
                <w:sz w:val="20"/>
                <w:szCs w:val="20"/>
              </w:rPr>
            </w:pPr>
            <w:r>
              <w:rPr>
                <w:rFonts w:ascii="Arial" w:eastAsia="Arial" w:hAnsi="Arial" w:cs="Arial"/>
                <w:sz w:val="20"/>
                <w:szCs w:val="20"/>
              </w:rPr>
              <w:t>Karachi</w:t>
            </w:r>
          </w:p>
        </w:tc>
      </w:tr>
      <w:tr w:rsidR="00EF0CFB" w14:paraId="4A7EA87F" w14:textId="77777777">
        <w:trPr>
          <w:trHeight w:val="308"/>
        </w:trPr>
        <w:tc>
          <w:tcPr>
            <w:tcW w:w="2440" w:type="dxa"/>
          </w:tcPr>
          <w:p w14:paraId="1CF914BE" w14:textId="77777777" w:rsidR="00EF0CFB" w:rsidRDefault="00000000">
            <w:pPr>
              <w:ind w:left="100"/>
              <w:rPr>
                <w:sz w:val="20"/>
                <w:szCs w:val="20"/>
              </w:rPr>
            </w:pPr>
            <w:r>
              <w:rPr>
                <w:rFonts w:ascii="Arial" w:eastAsia="Arial" w:hAnsi="Arial" w:cs="Arial"/>
                <w:b/>
                <w:sz w:val="20"/>
                <w:szCs w:val="20"/>
              </w:rPr>
              <w:t>Department</w:t>
            </w:r>
          </w:p>
        </w:tc>
        <w:tc>
          <w:tcPr>
            <w:tcW w:w="6645" w:type="dxa"/>
          </w:tcPr>
          <w:p w14:paraId="1A9D8615" w14:textId="77777777" w:rsidR="00EF0CFB" w:rsidRDefault="00000000">
            <w:pPr>
              <w:ind w:left="100"/>
              <w:rPr>
                <w:sz w:val="20"/>
                <w:szCs w:val="20"/>
              </w:rPr>
            </w:pPr>
            <w:r>
              <w:rPr>
                <w:rFonts w:ascii="Arial" w:eastAsia="Arial" w:hAnsi="Arial" w:cs="Arial"/>
                <w:sz w:val="20"/>
                <w:szCs w:val="20"/>
              </w:rPr>
              <w:t>Software Engineering</w:t>
            </w:r>
          </w:p>
        </w:tc>
        <w:tc>
          <w:tcPr>
            <w:tcW w:w="1530" w:type="dxa"/>
          </w:tcPr>
          <w:p w14:paraId="282D8AEE" w14:textId="77777777" w:rsidR="00EF0CFB" w:rsidRDefault="00000000">
            <w:pPr>
              <w:ind w:left="100"/>
              <w:rPr>
                <w:sz w:val="20"/>
                <w:szCs w:val="20"/>
              </w:rPr>
            </w:pPr>
            <w:r>
              <w:rPr>
                <w:rFonts w:ascii="Arial" w:eastAsia="Arial" w:hAnsi="Arial" w:cs="Arial"/>
                <w:b/>
                <w:sz w:val="20"/>
                <w:szCs w:val="20"/>
              </w:rPr>
              <w:t>Degree Level</w:t>
            </w:r>
          </w:p>
        </w:tc>
        <w:tc>
          <w:tcPr>
            <w:tcW w:w="3525" w:type="dxa"/>
          </w:tcPr>
          <w:p w14:paraId="763781E2" w14:textId="77777777" w:rsidR="00EF0CFB" w:rsidRDefault="00000000">
            <w:pPr>
              <w:ind w:left="80"/>
              <w:rPr>
                <w:sz w:val="20"/>
                <w:szCs w:val="20"/>
              </w:rPr>
            </w:pPr>
            <w:r>
              <w:rPr>
                <w:rFonts w:ascii="Arial" w:eastAsia="Arial" w:hAnsi="Arial" w:cs="Arial"/>
                <w:sz w:val="20"/>
                <w:szCs w:val="20"/>
              </w:rPr>
              <w:t>BS</w:t>
            </w:r>
          </w:p>
        </w:tc>
      </w:tr>
      <w:tr w:rsidR="00EF0CFB" w14:paraId="6389DE7A" w14:textId="77777777">
        <w:trPr>
          <w:trHeight w:val="308"/>
        </w:trPr>
        <w:tc>
          <w:tcPr>
            <w:tcW w:w="2440" w:type="dxa"/>
          </w:tcPr>
          <w:p w14:paraId="7812F177" w14:textId="77777777" w:rsidR="00EF0CFB" w:rsidRDefault="00000000">
            <w:pPr>
              <w:ind w:left="100"/>
              <w:rPr>
                <w:sz w:val="20"/>
                <w:szCs w:val="20"/>
              </w:rPr>
            </w:pPr>
            <w:r>
              <w:rPr>
                <w:rFonts w:ascii="Arial" w:eastAsia="Arial" w:hAnsi="Arial" w:cs="Arial"/>
                <w:b/>
                <w:sz w:val="20"/>
                <w:szCs w:val="20"/>
              </w:rPr>
              <w:t>Degree Program</w:t>
            </w:r>
          </w:p>
        </w:tc>
        <w:tc>
          <w:tcPr>
            <w:tcW w:w="6645" w:type="dxa"/>
          </w:tcPr>
          <w:p w14:paraId="09C66090" w14:textId="77777777" w:rsidR="00EF0CFB" w:rsidRDefault="00000000">
            <w:pPr>
              <w:rPr>
                <w:sz w:val="20"/>
                <w:szCs w:val="20"/>
              </w:rPr>
            </w:pPr>
            <w:r>
              <w:rPr>
                <w:rFonts w:ascii="Arial" w:eastAsia="Arial" w:hAnsi="Arial" w:cs="Arial"/>
                <w:sz w:val="20"/>
                <w:szCs w:val="20"/>
              </w:rPr>
              <w:t xml:space="preserve">  Software Engineering</w:t>
            </w:r>
          </w:p>
        </w:tc>
        <w:tc>
          <w:tcPr>
            <w:tcW w:w="1530" w:type="dxa"/>
          </w:tcPr>
          <w:p w14:paraId="1A733162" w14:textId="77777777" w:rsidR="00EF0CFB" w:rsidRDefault="00000000">
            <w:pPr>
              <w:ind w:left="100"/>
              <w:rPr>
                <w:sz w:val="20"/>
                <w:szCs w:val="20"/>
              </w:rPr>
            </w:pPr>
            <w:r>
              <w:rPr>
                <w:rFonts w:ascii="Arial" w:eastAsia="Arial" w:hAnsi="Arial" w:cs="Arial"/>
                <w:b/>
                <w:sz w:val="20"/>
                <w:szCs w:val="20"/>
              </w:rPr>
              <w:t>Telephone</w:t>
            </w:r>
          </w:p>
        </w:tc>
        <w:tc>
          <w:tcPr>
            <w:tcW w:w="3525" w:type="dxa"/>
          </w:tcPr>
          <w:p w14:paraId="503A3180" w14:textId="77777777" w:rsidR="00EF0CFB" w:rsidRDefault="00EF0CFB">
            <w:pPr>
              <w:rPr>
                <w:sz w:val="20"/>
                <w:szCs w:val="20"/>
              </w:rPr>
            </w:pPr>
          </w:p>
        </w:tc>
      </w:tr>
      <w:tr w:rsidR="00EF0CFB" w14:paraId="739D9709" w14:textId="77777777">
        <w:trPr>
          <w:trHeight w:val="308"/>
        </w:trPr>
        <w:tc>
          <w:tcPr>
            <w:tcW w:w="2440" w:type="dxa"/>
          </w:tcPr>
          <w:p w14:paraId="3B28EC80" w14:textId="77777777" w:rsidR="00EF0CFB" w:rsidRDefault="00000000">
            <w:pPr>
              <w:ind w:left="100"/>
              <w:rPr>
                <w:sz w:val="20"/>
                <w:szCs w:val="20"/>
              </w:rPr>
            </w:pPr>
            <w:r>
              <w:rPr>
                <w:rFonts w:ascii="Arial" w:eastAsia="Arial" w:hAnsi="Arial" w:cs="Arial"/>
                <w:b/>
                <w:sz w:val="20"/>
                <w:szCs w:val="20"/>
              </w:rPr>
              <w:t>Fax</w:t>
            </w:r>
          </w:p>
        </w:tc>
        <w:tc>
          <w:tcPr>
            <w:tcW w:w="11700" w:type="dxa"/>
            <w:gridSpan w:val="3"/>
          </w:tcPr>
          <w:p w14:paraId="2C05BFD8" w14:textId="77777777" w:rsidR="00EF0CFB" w:rsidRDefault="00EF0CFB">
            <w:pPr>
              <w:rPr>
                <w:sz w:val="20"/>
                <w:szCs w:val="20"/>
              </w:rPr>
            </w:pPr>
          </w:p>
        </w:tc>
      </w:tr>
    </w:tbl>
    <w:p w14:paraId="55803D35" w14:textId="77777777" w:rsidR="00EF0CFB" w:rsidRDefault="00000000" w:rsidP="002235B2">
      <w:pPr>
        <w:pStyle w:val="Heading1"/>
        <w:rPr>
          <w:sz w:val="20"/>
          <w:szCs w:val="20"/>
        </w:rPr>
      </w:pPr>
      <w:r>
        <w:t>Supervisor Details</w:t>
      </w:r>
    </w:p>
    <w:tbl>
      <w:tblPr>
        <w:tblStyle w:val="a0"/>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25"/>
        <w:gridCol w:w="1550"/>
        <w:gridCol w:w="3510"/>
      </w:tblGrid>
      <w:tr w:rsidR="00EF0CFB" w14:paraId="0576F1B2" w14:textId="77777777">
        <w:trPr>
          <w:trHeight w:val="308"/>
        </w:trPr>
        <w:tc>
          <w:tcPr>
            <w:tcW w:w="2440" w:type="dxa"/>
          </w:tcPr>
          <w:p w14:paraId="5B5638EC" w14:textId="77777777" w:rsidR="00EF0CFB" w:rsidRDefault="00000000">
            <w:pPr>
              <w:ind w:left="100"/>
              <w:rPr>
                <w:sz w:val="20"/>
                <w:szCs w:val="20"/>
              </w:rPr>
            </w:pPr>
            <w:r>
              <w:rPr>
                <w:rFonts w:ascii="Arial" w:eastAsia="Arial" w:hAnsi="Arial" w:cs="Arial"/>
                <w:b/>
                <w:sz w:val="20"/>
                <w:szCs w:val="20"/>
              </w:rPr>
              <w:t>Name</w:t>
            </w:r>
          </w:p>
        </w:tc>
        <w:tc>
          <w:tcPr>
            <w:tcW w:w="6625" w:type="dxa"/>
          </w:tcPr>
          <w:p w14:paraId="15D29592" w14:textId="77777777" w:rsidR="00EF0CFB" w:rsidRDefault="00000000">
            <w:pPr>
              <w:ind w:left="100"/>
              <w:rPr>
                <w:rFonts w:ascii="Arial" w:eastAsia="Arial" w:hAnsi="Arial" w:cs="Arial"/>
                <w:sz w:val="20"/>
                <w:szCs w:val="20"/>
              </w:rPr>
            </w:pPr>
            <w:r>
              <w:rPr>
                <w:rFonts w:ascii="Arial" w:eastAsia="Arial" w:hAnsi="Arial" w:cs="Arial"/>
                <w:sz w:val="20"/>
                <w:szCs w:val="20"/>
              </w:rPr>
              <w:t>Syed Farooq Zaidi</w:t>
            </w:r>
          </w:p>
        </w:tc>
        <w:tc>
          <w:tcPr>
            <w:tcW w:w="1550" w:type="dxa"/>
          </w:tcPr>
          <w:p w14:paraId="4AC0C1BA" w14:textId="77777777" w:rsidR="00EF0CFB" w:rsidRDefault="00000000">
            <w:pPr>
              <w:rPr>
                <w:sz w:val="20"/>
                <w:szCs w:val="20"/>
              </w:rPr>
            </w:pPr>
            <w:r>
              <w:rPr>
                <w:rFonts w:ascii="Arial" w:eastAsia="Arial" w:hAnsi="Arial" w:cs="Arial"/>
                <w:b/>
                <w:sz w:val="20"/>
                <w:szCs w:val="20"/>
              </w:rPr>
              <w:t>Gender</w:t>
            </w:r>
          </w:p>
        </w:tc>
        <w:tc>
          <w:tcPr>
            <w:tcW w:w="3510" w:type="dxa"/>
          </w:tcPr>
          <w:p w14:paraId="5FD4E58B" w14:textId="77777777" w:rsidR="00EF0CFB" w:rsidRDefault="00000000">
            <w:pPr>
              <w:ind w:left="100"/>
              <w:rPr>
                <w:sz w:val="20"/>
                <w:szCs w:val="20"/>
              </w:rPr>
            </w:pPr>
            <w:bookmarkStart w:id="1" w:name="_30j0zll" w:colFirst="0" w:colLast="0"/>
            <w:bookmarkEnd w:id="1"/>
            <w:r>
              <w:rPr>
                <w:sz w:val="20"/>
                <w:szCs w:val="20"/>
              </w:rPr>
              <w:t>Male</w:t>
            </w:r>
          </w:p>
        </w:tc>
      </w:tr>
      <w:tr w:rsidR="00EF0CFB" w14:paraId="24BDE7B4" w14:textId="77777777">
        <w:trPr>
          <w:trHeight w:val="308"/>
        </w:trPr>
        <w:tc>
          <w:tcPr>
            <w:tcW w:w="2440" w:type="dxa"/>
          </w:tcPr>
          <w:p w14:paraId="3F22F83B" w14:textId="77777777" w:rsidR="00EF0CFB" w:rsidRDefault="00000000">
            <w:pPr>
              <w:ind w:left="100"/>
              <w:rPr>
                <w:sz w:val="20"/>
                <w:szCs w:val="20"/>
              </w:rPr>
            </w:pPr>
            <w:r>
              <w:rPr>
                <w:rFonts w:ascii="Arial" w:eastAsia="Arial" w:hAnsi="Arial" w:cs="Arial"/>
                <w:b/>
                <w:sz w:val="20"/>
                <w:szCs w:val="20"/>
              </w:rPr>
              <w:t>Mobile</w:t>
            </w:r>
          </w:p>
        </w:tc>
        <w:tc>
          <w:tcPr>
            <w:tcW w:w="6625" w:type="dxa"/>
          </w:tcPr>
          <w:p w14:paraId="3B99BC9C" w14:textId="77777777" w:rsidR="00EF0CFB" w:rsidRDefault="00EF0CFB">
            <w:pPr>
              <w:ind w:left="100"/>
              <w:rPr>
                <w:rFonts w:ascii="Arial" w:eastAsia="Arial" w:hAnsi="Arial" w:cs="Arial"/>
                <w:sz w:val="20"/>
                <w:szCs w:val="20"/>
              </w:rPr>
            </w:pPr>
          </w:p>
        </w:tc>
        <w:tc>
          <w:tcPr>
            <w:tcW w:w="1550" w:type="dxa"/>
          </w:tcPr>
          <w:p w14:paraId="13E589F6" w14:textId="77777777" w:rsidR="00EF0CFB" w:rsidRDefault="00000000">
            <w:pPr>
              <w:rPr>
                <w:sz w:val="20"/>
                <w:szCs w:val="20"/>
              </w:rPr>
            </w:pPr>
            <w:r>
              <w:rPr>
                <w:rFonts w:ascii="Arial" w:eastAsia="Arial" w:hAnsi="Arial" w:cs="Arial"/>
                <w:b/>
                <w:sz w:val="20"/>
                <w:szCs w:val="20"/>
              </w:rPr>
              <w:t>Office No</w:t>
            </w:r>
          </w:p>
        </w:tc>
        <w:tc>
          <w:tcPr>
            <w:tcW w:w="3510" w:type="dxa"/>
          </w:tcPr>
          <w:p w14:paraId="67EA5B50" w14:textId="77777777" w:rsidR="00EF0CFB" w:rsidRDefault="00EF0CFB">
            <w:pPr>
              <w:ind w:left="100"/>
              <w:rPr>
                <w:sz w:val="20"/>
                <w:szCs w:val="20"/>
              </w:rPr>
            </w:pPr>
          </w:p>
        </w:tc>
      </w:tr>
      <w:tr w:rsidR="00EF0CFB" w14:paraId="0997B59E" w14:textId="77777777">
        <w:trPr>
          <w:trHeight w:val="308"/>
        </w:trPr>
        <w:tc>
          <w:tcPr>
            <w:tcW w:w="2440" w:type="dxa"/>
          </w:tcPr>
          <w:p w14:paraId="246E9D7D" w14:textId="77777777" w:rsidR="00EF0CFB" w:rsidRDefault="00000000">
            <w:pPr>
              <w:ind w:left="100"/>
              <w:rPr>
                <w:sz w:val="20"/>
                <w:szCs w:val="20"/>
              </w:rPr>
            </w:pPr>
            <w:r>
              <w:rPr>
                <w:rFonts w:ascii="Arial" w:eastAsia="Arial" w:hAnsi="Arial" w:cs="Arial"/>
                <w:b/>
                <w:sz w:val="20"/>
                <w:szCs w:val="20"/>
              </w:rPr>
              <w:t>Email</w:t>
            </w:r>
          </w:p>
        </w:tc>
        <w:tc>
          <w:tcPr>
            <w:tcW w:w="6625" w:type="dxa"/>
          </w:tcPr>
          <w:p w14:paraId="429C879F" w14:textId="77777777" w:rsidR="00EF0CFB" w:rsidRDefault="00000000">
            <w:pPr>
              <w:ind w:left="100"/>
              <w:rPr>
                <w:rFonts w:ascii="Arial" w:eastAsia="Arial" w:hAnsi="Arial" w:cs="Arial"/>
                <w:sz w:val="20"/>
                <w:szCs w:val="20"/>
              </w:rPr>
            </w:pPr>
            <w:r>
              <w:rPr>
                <w:rFonts w:ascii="Arial" w:eastAsia="Arial" w:hAnsi="Arial" w:cs="Arial"/>
                <w:sz w:val="20"/>
                <w:szCs w:val="20"/>
              </w:rPr>
              <w:t>farooq.zaidi@nu.edu.pk</w:t>
            </w:r>
          </w:p>
        </w:tc>
        <w:tc>
          <w:tcPr>
            <w:tcW w:w="1550" w:type="dxa"/>
          </w:tcPr>
          <w:p w14:paraId="0A0BB5FB" w14:textId="77777777" w:rsidR="00EF0CFB" w:rsidRDefault="00000000">
            <w:pPr>
              <w:rPr>
                <w:sz w:val="20"/>
                <w:szCs w:val="20"/>
              </w:rPr>
            </w:pPr>
            <w:r>
              <w:rPr>
                <w:rFonts w:ascii="Arial" w:eastAsia="Arial" w:hAnsi="Arial" w:cs="Arial"/>
                <w:b/>
                <w:sz w:val="20"/>
                <w:szCs w:val="20"/>
              </w:rPr>
              <w:t>Designation</w:t>
            </w:r>
          </w:p>
        </w:tc>
        <w:tc>
          <w:tcPr>
            <w:tcW w:w="3510" w:type="dxa"/>
          </w:tcPr>
          <w:p w14:paraId="7E512224" w14:textId="4536C2C4" w:rsidR="00EF0CFB" w:rsidRDefault="002235B2">
            <w:pPr>
              <w:ind w:left="100"/>
              <w:rPr>
                <w:sz w:val="20"/>
                <w:szCs w:val="20"/>
              </w:rPr>
            </w:pPr>
            <w:r>
              <w:rPr>
                <w:sz w:val="20"/>
                <w:szCs w:val="20"/>
              </w:rPr>
              <w:t xml:space="preserve">Senior </w:t>
            </w:r>
            <w:r w:rsidR="00000000">
              <w:rPr>
                <w:sz w:val="20"/>
                <w:szCs w:val="20"/>
              </w:rPr>
              <w:t xml:space="preserve">Lecturer </w:t>
            </w:r>
          </w:p>
        </w:tc>
      </w:tr>
      <w:tr w:rsidR="00EF0CFB" w14:paraId="4F04A1A1" w14:textId="77777777">
        <w:trPr>
          <w:trHeight w:val="308"/>
        </w:trPr>
        <w:tc>
          <w:tcPr>
            <w:tcW w:w="2440" w:type="dxa"/>
          </w:tcPr>
          <w:p w14:paraId="1C1F2FAA" w14:textId="77777777" w:rsidR="00EF0CFB" w:rsidRDefault="00000000">
            <w:pPr>
              <w:ind w:left="100"/>
              <w:rPr>
                <w:sz w:val="20"/>
                <w:szCs w:val="20"/>
              </w:rPr>
            </w:pPr>
            <w:r>
              <w:rPr>
                <w:rFonts w:ascii="Arial" w:eastAsia="Arial" w:hAnsi="Arial" w:cs="Arial"/>
                <w:b/>
                <w:sz w:val="20"/>
                <w:szCs w:val="20"/>
              </w:rPr>
              <w:t>Qualification</w:t>
            </w:r>
          </w:p>
        </w:tc>
        <w:tc>
          <w:tcPr>
            <w:tcW w:w="11685" w:type="dxa"/>
            <w:gridSpan w:val="3"/>
          </w:tcPr>
          <w:p w14:paraId="73744840" w14:textId="232D25F7" w:rsidR="00EF0CFB" w:rsidRDefault="002235B2">
            <w:pPr>
              <w:ind w:left="100"/>
              <w:rPr>
                <w:sz w:val="20"/>
                <w:szCs w:val="20"/>
              </w:rPr>
            </w:pPr>
            <w:r>
              <w:rPr>
                <w:sz w:val="20"/>
                <w:szCs w:val="20"/>
              </w:rPr>
              <w:t>MS - Computer Science</w:t>
            </w:r>
          </w:p>
        </w:tc>
      </w:tr>
    </w:tbl>
    <w:p w14:paraId="0BFDC258" w14:textId="77777777" w:rsidR="00EF0CFB" w:rsidRDefault="00000000" w:rsidP="002235B2">
      <w:pPr>
        <w:pStyle w:val="Heading1"/>
        <w:rPr>
          <w:sz w:val="20"/>
          <w:szCs w:val="20"/>
        </w:rPr>
      </w:pPr>
      <w:r>
        <w:t>Co-Supervisor Details</w:t>
      </w:r>
    </w:p>
    <w:tbl>
      <w:tblPr>
        <w:tblStyle w:val="a1"/>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10"/>
      </w:tblGrid>
      <w:tr w:rsidR="00EF0CFB" w14:paraId="278775C4" w14:textId="77777777">
        <w:trPr>
          <w:trHeight w:val="308"/>
        </w:trPr>
        <w:tc>
          <w:tcPr>
            <w:tcW w:w="2440" w:type="dxa"/>
          </w:tcPr>
          <w:p w14:paraId="49F9C3BE" w14:textId="77777777" w:rsidR="00EF0CFB" w:rsidRDefault="00000000">
            <w:pPr>
              <w:ind w:left="100"/>
              <w:rPr>
                <w:sz w:val="20"/>
                <w:szCs w:val="20"/>
              </w:rPr>
            </w:pPr>
            <w:r>
              <w:rPr>
                <w:rFonts w:ascii="Arial" w:eastAsia="Arial" w:hAnsi="Arial" w:cs="Arial"/>
                <w:b/>
                <w:sz w:val="20"/>
                <w:szCs w:val="20"/>
              </w:rPr>
              <w:t>Name</w:t>
            </w:r>
          </w:p>
        </w:tc>
        <w:tc>
          <w:tcPr>
            <w:tcW w:w="6645" w:type="dxa"/>
          </w:tcPr>
          <w:p w14:paraId="0DD73601" w14:textId="77777777" w:rsidR="00EF0CFB" w:rsidRDefault="00000000">
            <w:pPr>
              <w:ind w:left="100"/>
              <w:rPr>
                <w:sz w:val="20"/>
                <w:szCs w:val="20"/>
              </w:rPr>
            </w:pPr>
            <w:r>
              <w:rPr>
                <w:sz w:val="20"/>
                <w:szCs w:val="20"/>
              </w:rPr>
              <w:t>Fahad Hussain</w:t>
            </w:r>
          </w:p>
        </w:tc>
        <w:tc>
          <w:tcPr>
            <w:tcW w:w="1530" w:type="dxa"/>
          </w:tcPr>
          <w:p w14:paraId="143F8002" w14:textId="77777777" w:rsidR="00EF0CFB" w:rsidRDefault="00000000">
            <w:pPr>
              <w:ind w:left="100"/>
              <w:rPr>
                <w:sz w:val="20"/>
                <w:szCs w:val="20"/>
              </w:rPr>
            </w:pPr>
            <w:r>
              <w:rPr>
                <w:rFonts w:ascii="Arial" w:eastAsia="Arial" w:hAnsi="Arial" w:cs="Arial"/>
                <w:b/>
                <w:sz w:val="20"/>
                <w:szCs w:val="20"/>
              </w:rPr>
              <w:t>Gender</w:t>
            </w:r>
          </w:p>
        </w:tc>
        <w:tc>
          <w:tcPr>
            <w:tcW w:w="3510" w:type="dxa"/>
          </w:tcPr>
          <w:p w14:paraId="631E96AE" w14:textId="77777777" w:rsidR="00EF0CFB" w:rsidRDefault="00000000">
            <w:pPr>
              <w:ind w:left="100"/>
              <w:rPr>
                <w:sz w:val="20"/>
                <w:szCs w:val="20"/>
              </w:rPr>
            </w:pPr>
            <w:r>
              <w:rPr>
                <w:sz w:val="20"/>
                <w:szCs w:val="20"/>
              </w:rPr>
              <w:t>Male</w:t>
            </w:r>
          </w:p>
        </w:tc>
      </w:tr>
      <w:tr w:rsidR="00EF0CFB" w14:paraId="694CFBA9" w14:textId="77777777">
        <w:trPr>
          <w:trHeight w:val="308"/>
        </w:trPr>
        <w:tc>
          <w:tcPr>
            <w:tcW w:w="2440" w:type="dxa"/>
          </w:tcPr>
          <w:p w14:paraId="12BDB0E7" w14:textId="77777777" w:rsidR="00EF0CFB" w:rsidRDefault="00000000">
            <w:pPr>
              <w:ind w:left="100"/>
              <w:rPr>
                <w:sz w:val="20"/>
                <w:szCs w:val="20"/>
              </w:rPr>
            </w:pPr>
            <w:r>
              <w:rPr>
                <w:rFonts w:ascii="Arial" w:eastAsia="Arial" w:hAnsi="Arial" w:cs="Arial"/>
                <w:b/>
                <w:sz w:val="20"/>
                <w:szCs w:val="20"/>
              </w:rPr>
              <w:t>Mobile</w:t>
            </w:r>
          </w:p>
        </w:tc>
        <w:tc>
          <w:tcPr>
            <w:tcW w:w="6645" w:type="dxa"/>
          </w:tcPr>
          <w:p w14:paraId="12385973" w14:textId="77777777" w:rsidR="00EF0CFB" w:rsidRDefault="00EF0CFB">
            <w:pPr>
              <w:ind w:left="100"/>
              <w:rPr>
                <w:sz w:val="20"/>
                <w:szCs w:val="20"/>
              </w:rPr>
            </w:pPr>
          </w:p>
        </w:tc>
        <w:tc>
          <w:tcPr>
            <w:tcW w:w="1530" w:type="dxa"/>
          </w:tcPr>
          <w:p w14:paraId="16CC47DA" w14:textId="77777777" w:rsidR="00EF0CFB" w:rsidRDefault="00000000">
            <w:pPr>
              <w:ind w:left="100"/>
              <w:rPr>
                <w:sz w:val="20"/>
                <w:szCs w:val="20"/>
              </w:rPr>
            </w:pPr>
            <w:r>
              <w:rPr>
                <w:rFonts w:ascii="Arial" w:eastAsia="Arial" w:hAnsi="Arial" w:cs="Arial"/>
                <w:b/>
                <w:sz w:val="20"/>
                <w:szCs w:val="20"/>
              </w:rPr>
              <w:t>Office No</w:t>
            </w:r>
          </w:p>
        </w:tc>
        <w:tc>
          <w:tcPr>
            <w:tcW w:w="3510" w:type="dxa"/>
          </w:tcPr>
          <w:p w14:paraId="35ED3D14" w14:textId="77777777" w:rsidR="00EF0CFB" w:rsidRDefault="00EF0CFB">
            <w:pPr>
              <w:ind w:left="100"/>
              <w:rPr>
                <w:sz w:val="20"/>
                <w:szCs w:val="20"/>
              </w:rPr>
            </w:pPr>
          </w:p>
        </w:tc>
      </w:tr>
      <w:tr w:rsidR="00EF0CFB" w14:paraId="5E3801DD" w14:textId="77777777">
        <w:trPr>
          <w:trHeight w:val="308"/>
        </w:trPr>
        <w:tc>
          <w:tcPr>
            <w:tcW w:w="2440" w:type="dxa"/>
          </w:tcPr>
          <w:p w14:paraId="495F629A" w14:textId="77777777" w:rsidR="00EF0CFB" w:rsidRDefault="00000000">
            <w:pPr>
              <w:ind w:left="100"/>
              <w:rPr>
                <w:sz w:val="20"/>
                <w:szCs w:val="20"/>
              </w:rPr>
            </w:pPr>
            <w:r>
              <w:rPr>
                <w:rFonts w:ascii="Arial" w:eastAsia="Arial" w:hAnsi="Arial" w:cs="Arial"/>
                <w:b/>
                <w:sz w:val="20"/>
                <w:szCs w:val="20"/>
              </w:rPr>
              <w:t>Email</w:t>
            </w:r>
          </w:p>
        </w:tc>
        <w:tc>
          <w:tcPr>
            <w:tcW w:w="6645" w:type="dxa"/>
          </w:tcPr>
          <w:p w14:paraId="6B569079" w14:textId="77777777" w:rsidR="00EF0CFB" w:rsidRDefault="00000000">
            <w:pPr>
              <w:ind w:left="100"/>
              <w:rPr>
                <w:sz w:val="20"/>
                <w:szCs w:val="20"/>
              </w:rPr>
            </w:pPr>
            <w:r>
              <w:rPr>
                <w:sz w:val="20"/>
                <w:szCs w:val="20"/>
              </w:rPr>
              <w:t>fahad.hussain@nu.edu.pk</w:t>
            </w:r>
          </w:p>
        </w:tc>
        <w:tc>
          <w:tcPr>
            <w:tcW w:w="1530" w:type="dxa"/>
          </w:tcPr>
          <w:p w14:paraId="72F16CB0" w14:textId="77777777" w:rsidR="00EF0CFB" w:rsidRDefault="00000000">
            <w:pPr>
              <w:ind w:left="100"/>
              <w:rPr>
                <w:sz w:val="20"/>
                <w:szCs w:val="20"/>
              </w:rPr>
            </w:pPr>
            <w:r>
              <w:rPr>
                <w:rFonts w:ascii="Arial" w:eastAsia="Arial" w:hAnsi="Arial" w:cs="Arial"/>
                <w:b/>
                <w:sz w:val="20"/>
                <w:szCs w:val="20"/>
              </w:rPr>
              <w:t>Designation</w:t>
            </w:r>
          </w:p>
        </w:tc>
        <w:tc>
          <w:tcPr>
            <w:tcW w:w="3510" w:type="dxa"/>
          </w:tcPr>
          <w:p w14:paraId="32E38A28" w14:textId="77777777" w:rsidR="00EF0CFB" w:rsidRDefault="00000000">
            <w:pPr>
              <w:ind w:left="100"/>
              <w:rPr>
                <w:sz w:val="20"/>
                <w:szCs w:val="20"/>
              </w:rPr>
            </w:pPr>
            <w:r>
              <w:rPr>
                <w:sz w:val="20"/>
                <w:szCs w:val="20"/>
              </w:rPr>
              <w:t xml:space="preserve">Lecturer </w:t>
            </w:r>
          </w:p>
        </w:tc>
      </w:tr>
      <w:tr w:rsidR="00EF0CFB" w14:paraId="02FBABBC" w14:textId="77777777">
        <w:trPr>
          <w:trHeight w:val="308"/>
        </w:trPr>
        <w:tc>
          <w:tcPr>
            <w:tcW w:w="2440" w:type="dxa"/>
          </w:tcPr>
          <w:p w14:paraId="25AC5341" w14:textId="77777777" w:rsidR="00EF0CFB" w:rsidRDefault="00000000">
            <w:pPr>
              <w:ind w:left="100"/>
              <w:rPr>
                <w:sz w:val="20"/>
                <w:szCs w:val="20"/>
              </w:rPr>
            </w:pPr>
            <w:r>
              <w:rPr>
                <w:rFonts w:ascii="Arial" w:eastAsia="Arial" w:hAnsi="Arial" w:cs="Arial"/>
                <w:b/>
                <w:sz w:val="20"/>
                <w:szCs w:val="20"/>
              </w:rPr>
              <w:t>Qualification</w:t>
            </w:r>
          </w:p>
        </w:tc>
        <w:tc>
          <w:tcPr>
            <w:tcW w:w="11685" w:type="dxa"/>
            <w:gridSpan w:val="3"/>
          </w:tcPr>
          <w:p w14:paraId="5F02A187" w14:textId="77777777" w:rsidR="00EF0CFB" w:rsidRDefault="00EF0CFB">
            <w:pPr>
              <w:ind w:left="100"/>
              <w:rPr>
                <w:sz w:val="20"/>
                <w:szCs w:val="20"/>
              </w:rPr>
            </w:pPr>
          </w:p>
        </w:tc>
      </w:tr>
    </w:tbl>
    <w:p w14:paraId="362DD1F7" w14:textId="77777777" w:rsidR="00EF0CFB" w:rsidRDefault="00000000" w:rsidP="002235B2">
      <w:pPr>
        <w:pStyle w:val="Heading1"/>
        <w:rPr>
          <w:sz w:val="20"/>
          <w:szCs w:val="20"/>
        </w:rPr>
      </w:pPr>
      <w:r>
        <w:t>Head of Department Details</w:t>
      </w:r>
    </w:p>
    <w:p w14:paraId="16DCB0CC" w14:textId="32658247" w:rsidR="00EF0CFB" w:rsidRDefault="00EF0CFB">
      <w:pPr>
        <w:spacing w:line="20" w:lineRule="auto"/>
        <w:rPr>
          <w:sz w:val="24"/>
          <w:szCs w:val="24"/>
        </w:rPr>
      </w:pPr>
    </w:p>
    <w:tbl>
      <w:tblPr>
        <w:tblStyle w:val="a2"/>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6660"/>
        <w:gridCol w:w="1530"/>
        <w:gridCol w:w="3510"/>
      </w:tblGrid>
      <w:tr w:rsidR="00EF0CFB" w14:paraId="7DF13B5E" w14:textId="77777777">
        <w:trPr>
          <w:trHeight w:val="328"/>
        </w:trPr>
        <w:tc>
          <w:tcPr>
            <w:tcW w:w="2425" w:type="dxa"/>
          </w:tcPr>
          <w:p w14:paraId="190D191F" w14:textId="77777777" w:rsidR="00EF0CFB" w:rsidRDefault="00000000">
            <w:pPr>
              <w:ind w:left="100"/>
              <w:rPr>
                <w:sz w:val="20"/>
                <w:szCs w:val="20"/>
              </w:rPr>
            </w:pPr>
            <w:bookmarkStart w:id="2" w:name="1fob9te" w:colFirst="0" w:colLast="0"/>
            <w:bookmarkEnd w:id="2"/>
            <w:r>
              <w:rPr>
                <w:rFonts w:ascii="Arial" w:eastAsia="Arial" w:hAnsi="Arial" w:cs="Arial"/>
                <w:b/>
                <w:sz w:val="20"/>
                <w:szCs w:val="20"/>
              </w:rPr>
              <w:t>Name</w:t>
            </w:r>
          </w:p>
        </w:tc>
        <w:tc>
          <w:tcPr>
            <w:tcW w:w="6660" w:type="dxa"/>
          </w:tcPr>
          <w:p w14:paraId="26897AB4" w14:textId="77777777" w:rsidR="00EF0CFB" w:rsidRDefault="00000000">
            <w:pPr>
              <w:rPr>
                <w:sz w:val="20"/>
                <w:szCs w:val="20"/>
              </w:rPr>
            </w:pPr>
            <w:r>
              <w:rPr>
                <w:rFonts w:ascii="Arial" w:eastAsia="Arial" w:hAnsi="Arial" w:cs="Arial"/>
                <w:sz w:val="20"/>
                <w:szCs w:val="20"/>
              </w:rPr>
              <w:t>Dr. Abdul Aziz</w:t>
            </w:r>
          </w:p>
        </w:tc>
        <w:tc>
          <w:tcPr>
            <w:tcW w:w="1530" w:type="dxa"/>
          </w:tcPr>
          <w:p w14:paraId="033506F6" w14:textId="77777777" w:rsidR="00EF0CFB" w:rsidRDefault="00000000">
            <w:pPr>
              <w:ind w:left="80"/>
              <w:rPr>
                <w:sz w:val="20"/>
                <w:szCs w:val="20"/>
              </w:rPr>
            </w:pPr>
            <w:r>
              <w:rPr>
                <w:rFonts w:ascii="Arial" w:eastAsia="Arial" w:hAnsi="Arial" w:cs="Arial"/>
                <w:b/>
                <w:sz w:val="20"/>
                <w:szCs w:val="20"/>
              </w:rPr>
              <w:t>Mobile No.</w:t>
            </w:r>
          </w:p>
        </w:tc>
        <w:tc>
          <w:tcPr>
            <w:tcW w:w="3510" w:type="dxa"/>
          </w:tcPr>
          <w:p w14:paraId="2458CE5B" w14:textId="77777777" w:rsidR="00EF0CFB" w:rsidRDefault="00000000">
            <w:pPr>
              <w:rPr>
                <w:sz w:val="20"/>
                <w:szCs w:val="20"/>
              </w:rPr>
            </w:pPr>
            <w:r>
              <w:rPr>
                <w:sz w:val="20"/>
                <w:szCs w:val="20"/>
              </w:rPr>
              <w:t>-</w:t>
            </w:r>
          </w:p>
        </w:tc>
      </w:tr>
      <w:tr w:rsidR="00EF0CFB" w14:paraId="15C0E18A" w14:textId="77777777">
        <w:trPr>
          <w:trHeight w:val="308"/>
        </w:trPr>
        <w:tc>
          <w:tcPr>
            <w:tcW w:w="2425" w:type="dxa"/>
          </w:tcPr>
          <w:p w14:paraId="2A7F92D7" w14:textId="77777777" w:rsidR="00EF0CFB" w:rsidRDefault="00000000">
            <w:pPr>
              <w:ind w:left="100"/>
              <w:rPr>
                <w:sz w:val="20"/>
                <w:szCs w:val="20"/>
              </w:rPr>
            </w:pPr>
            <w:r>
              <w:rPr>
                <w:rFonts w:ascii="Arial" w:eastAsia="Arial" w:hAnsi="Arial" w:cs="Arial"/>
                <w:b/>
                <w:sz w:val="20"/>
                <w:szCs w:val="20"/>
              </w:rPr>
              <w:t>Email</w:t>
            </w:r>
          </w:p>
        </w:tc>
        <w:tc>
          <w:tcPr>
            <w:tcW w:w="6660" w:type="dxa"/>
          </w:tcPr>
          <w:p w14:paraId="7B310829" w14:textId="77777777" w:rsidR="00EF0CFB" w:rsidRDefault="00000000">
            <w:pPr>
              <w:rPr>
                <w:sz w:val="20"/>
                <w:szCs w:val="20"/>
              </w:rPr>
            </w:pPr>
            <w:r>
              <w:rPr>
                <w:rFonts w:ascii="Arial" w:eastAsia="Arial" w:hAnsi="Arial" w:cs="Arial"/>
                <w:sz w:val="20"/>
                <w:szCs w:val="20"/>
              </w:rPr>
              <w:t>abdul.aziz@nu.edu.pk</w:t>
            </w:r>
          </w:p>
        </w:tc>
        <w:tc>
          <w:tcPr>
            <w:tcW w:w="1530" w:type="dxa"/>
          </w:tcPr>
          <w:p w14:paraId="231306BB" w14:textId="77777777" w:rsidR="00EF0CFB" w:rsidRDefault="00000000">
            <w:pPr>
              <w:ind w:left="80"/>
              <w:rPr>
                <w:sz w:val="20"/>
                <w:szCs w:val="20"/>
              </w:rPr>
            </w:pPr>
            <w:r>
              <w:rPr>
                <w:rFonts w:ascii="Arial" w:eastAsia="Arial" w:hAnsi="Arial" w:cs="Arial"/>
                <w:b/>
                <w:sz w:val="20"/>
                <w:szCs w:val="20"/>
              </w:rPr>
              <w:t>Gender</w:t>
            </w:r>
          </w:p>
        </w:tc>
        <w:tc>
          <w:tcPr>
            <w:tcW w:w="3510" w:type="dxa"/>
          </w:tcPr>
          <w:p w14:paraId="2BF5F4E6" w14:textId="77777777" w:rsidR="00EF0CFB" w:rsidRDefault="00000000">
            <w:pPr>
              <w:ind w:left="40"/>
              <w:rPr>
                <w:sz w:val="20"/>
                <w:szCs w:val="20"/>
              </w:rPr>
            </w:pPr>
            <w:r>
              <w:rPr>
                <w:rFonts w:ascii="Arial" w:eastAsia="Arial" w:hAnsi="Arial" w:cs="Arial"/>
                <w:sz w:val="20"/>
                <w:szCs w:val="20"/>
              </w:rPr>
              <w:t>Male</w:t>
            </w:r>
          </w:p>
        </w:tc>
      </w:tr>
    </w:tbl>
    <w:p w14:paraId="239937A3" w14:textId="77777777" w:rsidR="00EF0CFB" w:rsidRDefault="00EF0CFB">
      <w:pPr>
        <w:sectPr w:rsidR="00EF0CFB" w:rsidSect="006B40D4">
          <w:footerReference w:type="default" r:id="rId9"/>
          <w:pgSz w:w="15860" w:h="12259" w:orient="landscape"/>
          <w:pgMar w:top="720" w:right="879" w:bottom="1440" w:left="880" w:header="0" w:footer="0" w:gutter="0"/>
          <w:pgNumType w:start="1"/>
          <w:cols w:space="720"/>
        </w:sectPr>
      </w:pPr>
    </w:p>
    <w:p w14:paraId="47F82D26" w14:textId="77777777" w:rsidR="00EF0CFB" w:rsidRDefault="00000000">
      <w:pPr>
        <w:rPr>
          <w:sz w:val="20"/>
          <w:szCs w:val="20"/>
        </w:rPr>
      </w:pPr>
      <w:bookmarkStart w:id="3" w:name="3znysh7" w:colFirst="0" w:colLast="0"/>
      <w:bookmarkEnd w:id="3"/>
      <w:r>
        <w:rPr>
          <w:rFonts w:ascii="Arial" w:eastAsia="Arial" w:hAnsi="Arial" w:cs="Arial"/>
          <w:sz w:val="36"/>
          <w:szCs w:val="36"/>
        </w:rPr>
        <w:lastRenderedPageBreak/>
        <w:t>Project Details</w:t>
      </w:r>
    </w:p>
    <w:p w14:paraId="16E8E8D8" w14:textId="77777777" w:rsidR="00EF0CFB" w:rsidRDefault="00000000">
      <w:pPr>
        <w:spacing w:line="20" w:lineRule="auto"/>
        <w:rPr>
          <w:sz w:val="20"/>
          <w:szCs w:val="20"/>
        </w:rPr>
      </w:pPr>
      <w:r>
        <w:rPr>
          <w:noProof/>
        </w:rPr>
        <w:drawing>
          <wp:anchor distT="0" distB="0" distL="0" distR="0" simplePos="0" relativeHeight="251663360" behindDoc="1" locked="0" layoutInCell="1" hidden="0" allowOverlap="1" wp14:anchorId="7CBE7FB0" wp14:editId="33358371">
            <wp:simplePos x="0" y="0"/>
            <wp:positionH relativeFrom="column">
              <wp:posOffset>0</wp:posOffset>
            </wp:positionH>
            <wp:positionV relativeFrom="paragraph">
              <wp:posOffset>45720</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956040" cy="7620"/>
                    </a:xfrm>
                    <a:prstGeom prst="rect">
                      <a:avLst/>
                    </a:prstGeom>
                    <a:ln/>
                  </pic:spPr>
                </pic:pic>
              </a:graphicData>
            </a:graphic>
          </wp:anchor>
        </w:drawing>
      </w:r>
    </w:p>
    <w:tbl>
      <w:tblPr>
        <w:tblStyle w:val="a3"/>
        <w:tblW w:w="14250" w:type="dxa"/>
        <w:tblInd w:w="10" w:type="dxa"/>
        <w:tblLayout w:type="fixed"/>
        <w:tblLook w:val="0400" w:firstRow="0" w:lastRow="0" w:firstColumn="0" w:lastColumn="0" w:noHBand="0" w:noVBand="1"/>
      </w:tblPr>
      <w:tblGrid>
        <w:gridCol w:w="1875"/>
        <w:gridCol w:w="3210"/>
        <w:gridCol w:w="765"/>
        <w:gridCol w:w="1515"/>
        <w:gridCol w:w="2625"/>
        <w:gridCol w:w="4155"/>
        <w:gridCol w:w="105"/>
      </w:tblGrid>
      <w:tr w:rsidR="00EF0CFB" w14:paraId="3DC3D491" w14:textId="77777777">
        <w:trPr>
          <w:trHeight w:val="328"/>
        </w:trPr>
        <w:tc>
          <w:tcPr>
            <w:tcW w:w="1875" w:type="dxa"/>
            <w:tcBorders>
              <w:top w:val="single" w:sz="8" w:space="0" w:color="DDDDDD"/>
              <w:left w:val="single" w:sz="8" w:space="0" w:color="DDDDDD"/>
              <w:right w:val="single" w:sz="8" w:space="0" w:color="DDDDDD"/>
            </w:tcBorders>
            <w:vAlign w:val="bottom"/>
          </w:tcPr>
          <w:p w14:paraId="240B262E" w14:textId="77777777" w:rsidR="00EF0CFB" w:rsidRDefault="00000000">
            <w:pPr>
              <w:ind w:left="100"/>
              <w:rPr>
                <w:sz w:val="20"/>
                <w:szCs w:val="20"/>
              </w:rPr>
            </w:pPr>
            <w:r>
              <w:rPr>
                <w:rFonts w:ascii="Arial" w:eastAsia="Arial" w:hAnsi="Arial" w:cs="Arial"/>
                <w:b/>
                <w:sz w:val="20"/>
                <w:szCs w:val="20"/>
              </w:rPr>
              <w:t>Project Title</w:t>
            </w:r>
          </w:p>
        </w:tc>
        <w:tc>
          <w:tcPr>
            <w:tcW w:w="5490" w:type="dxa"/>
            <w:gridSpan w:val="3"/>
            <w:tcBorders>
              <w:top w:val="single" w:sz="8" w:space="0" w:color="DDDDDD"/>
            </w:tcBorders>
            <w:vAlign w:val="bottom"/>
          </w:tcPr>
          <w:p w14:paraId="5AC48774" w14:textId="77777777" w:rsidR="00EF0CFB" w:rsidRDefault="00000000">
            <w:pPr>
              <w:rPr>
                <w:rFonts w:ascii="Arial" w:eastAsia="Arial" w:hAnsi="Arial" w:cs="Arial"/>
                <w:sz w:val="20"/>
                <w:szCs w:val="20"/>
              </w:rPr>
            </w:pPr>
            <w:r>
              <w:rPr>
                <w:rFonts w:ascii="Arial" w:eastAsia="Arial" w:hAnsi="Arial" w:cs="Arial"/>
                <w:sz w:val="20"/>
                <w:szCs w:val="20"/>
              </w:rPr>
              <w:t xml:space="preserve">  Event Craft</w:t>
            </w:r>
          </w:p>
        </w:tc>
        <w:tc>
          <w:tcPr>
            <w:tcW w:w="6780" w:type="dxa"/>
            <w:gridSpan w:val="2"/>
            <w:tcBorders>
              <w:top w:val="single" w:sz="8" w:space="0" w:color="DDDDDD"/>
              <w:right w:val="single" w:sz="8" w:space="0" w:color="DDDDDD"/>
            </w:tcBorders>
            <w:vAlign w:val="bottom"/>
          </w:tcPr>
          <w:p w14:paraId="408D57B0" w14:textId="77777777" w:rsidR="00EF0CFB" w:rsidRDefault="00EF0CFB">
            <w:pPr>
              <w:rPr>
                <w:sz w:val="20"/>
                <w:szCs w:val="20"/>
              </w:rPr>
            </w:pPr>
          </w:p>
        </w:tc>
        <w:tc>
          <w:tcPr>
            <w:tcW w:w="105" w:type="dxa"/>
            <w:vAlign w:val="bottom"/>
          </w:tcPr>
          <w:p w14:paraId="0969E005" w14:textId="77777777" w:rsidR="00EF0CFB" w:rsidRDefault="00EF0CFB">
            <w:pPr>
              <w:rPr>
                <w:sz w:val="20"/>
                <w:szCs w:val="20"/>
              </w:rPr>
            </w:pPr>
          </w:p>
        </w:tc>
      </w:tr>
      <w:tr w:rsidR="00EF0CFB" w14:paraId="1C4195FB" w14:textId="77777777">
        <w:trPr>
          <w:trHeight w:val="328"/>
        </w:trPr>
        <w:tc>
          <w:tcPr>
            <w:tcW w:w="1875" w:type="dxa"/>
            <w:tcBorders>
              <w:top w:val="single" w:sz="8" w:space="0" w:color="DDDDDD"/>
              <w:left w:val="single" w:sz="8" w:space="0" w:color="DDDDDD"/>
              <w:right w:val="single" w:sz="8" w:space="0" w:color="DDDDDD"/>
            </w:tcBorders>
            <w:vAlign w:val="bottom"/>
          </w:tcPr>
          <w:p w14:paraId="1CBE93B9" w14:textId="77777777" w:rsidR="00EF0CFB" w:rsidRDefault="00000000">
            <w:pPr>
              <w:ind w:left="100"/>
              <w:rPr>
                <w:rFonts w:ascii="Arial" w:eastAsia="Arial" w:hAnsi="Arial" w:cs="Arial"/>
                <w:b/>
                <w:sz w:val="20"/>
                <w:szCs w:val="20"/>
              </w:rPr>
            </w:pPr>
            <w:r>
              <w:rPr>
                <w:rFonts w:ascii="Arial" w:eastAsia="Arial" w:hAnsi="Arial" w:cs="Arial"/>
                <w:b/>
                <w:sz w:val="20"/>
                <w:szCs w:val="20"/>
              </w:rPr>
              <w:t>Group Details</w:t>
            </w:r>
          </w:p>
        </w:tc>
        <w:tc>
          <w:tcPr>
            <w:tcW w:w="3975" w:type="dxa"/>
            <w:gridSpan w:val="2"/>
            <w:tcBorders>
              <w:top w:val="single" w:sz="8" w:space="0" w:color="DDDDDD"/>
              <w:right w:val="single" w:sz="8" w:space="0" w:color="DDDDDD"/>
            </w:tcBorders>
            <w:vAlign w:val="bottom"/>
          </w:tcPr>
          <w:p w14:paraId="6AF54782" w14:textId="32A2D414" w:rsidR="00EF0CFB" w:rsidRDefault="00000000">
            <w:pPr>
              <w:rPr>
                <w:rFonts w:ascii="Arial" w:eastAsia="Arial" w:hAnsi="Arial" w:cs="Arial"/>
                <w:b/>
                <w:sz w:val="20"/>
                <w:szCs w:val="20"/>
              </w:rPr>
            </w:pPr>
            <w:r>
              <w:rPr>
                <w:rFonts w:ascii="Arial" w:eastAsia="Arial" w:hAnsi="Arial" w:cs="Arial"/>
                <w:b/>
                <w:sz w:val="20"/>
                <w:szCs w:val="20"/>
              </w:rPr>
              <w:t xml:space="preserve">  Member 1 Name: Qazi Zain</w:t>
            </w:r>
          </w:p>
          <w:p w14:paraId="519616D9" w14:textId="39BCDB94" w:rsidR="00EF0CFB" w:rsidRDefault="00000000" w:rsidP="00E2075F">
            <w:pPr>
              <w:rPr>
                <w:rFonts w:ascii="Arial" w:eastAsia="Arial" w:hAnsi="Arial" w:cs="Arial"/>
                <w:b/>
                <w:sz w:val="20"/>
                <w:szCs w:val="20"/>
              </w:rPr>
            </w:pPr>
            <w:r>
              <w:rPr>
                <w:rFonts w:ascii="Arial" w:eastAsia="Arial" w:hAnsi="Arial" w:cs="Arial"/>
                <w:b/>
                <w:sz w:val="20"/>
                <w:szCs w:val="20"/>
              </w:rPr>
              <w:t xml:space="preserve">  Member 1 Roll#:  20k-1038</w:t>
            </w:r>
          </w:p>
        </w:tc>
        <w:tc>
          <w:tcPr>
            <w:tcW w:w="4140" w:type="dxa"/>
            <w:gridSpan w:val="2"/>
            <w:tcBorders>
              <w:top w:val="single" w:sz="8" w:space="0" w:color="DDDDDD"/>
              <w:right w:val="single" w:sz="8" w:space="0" w:color="DDDDDD"/>
            </w:tcBorders>
            <w:vAlign w:val="bottom"/>
          </w:tcPr>
          <w:p w14:paraId="05F75D33" w14:textId="77777777" w:rsidR="00EF0CFB" w:rsidRDefault="00000000">
            <w:pPr>
              <w:rPr>
                <w:rFonts w:ascii="Arial" w:eastAsia="Arial" w:hAnsi="Arial" w:cs="Arial"/>
                <w:b/>
                <w:sz w:val="20"/>
                <w:szCs w:val="20"/>
              </w:rPr>
            </w:pPr>
            <w:r>
              <w:rPr>
                <w:rFonts w:ascii="Arial" w:eastAsia="Arial" w:hAnsi="Arial" w:cs="Arial"/>
                <w:b/>
                <w:sz w:val="20"/>
                <w:szCs w:val="20"/>
              </w:rPr>
              <w:t xml:space="preserve">  Member 2 Name: Zain </w:t>
            </w:r>
            <w:proofErr w:type="spellStart"/>
            <w:r>
              <w:rPr>
                <w:rFonts w:ascii="Arial" w:eastAsia="Arial" w:hAnsi="Arial" w:cs="Arial"/>
                <w:b/>
                <w:sz w:val="20"/>
                <w:szCs w:val="20"/>
              </w:rPr>
              <w:t>Ul</w:t>
            </w:r>
            <w:proofErr w:type="spellEnd"/>
            <w:r>
              <w:rPr>
                <w:rFonts w:ascii="Arial" w:eastAsia="Arial" w:hAnsi="Arial" w:cs="Arial"/>
                <w:b/>
                <w:sz w:val="20"/>
                <w:szCs w:val="20"/>
              </w:rPr>
              <w:t xml:space="preserve"> Abdin</w:t>
            </w:r>
          </w:p>
          <w:p w14:paraId="28B83128" w14:textId="31A84B9B" w:rsidR="00EF0CFB" w:rsidRDefault="00000000" w:rsidP="00E2075F">
            <w:pPr>
              <w:rPr>
                <w:rFonts w:ascii="Arial" w:eastAsia="Arial" w:hAnsi="Arial" w:cs="Arial"/>
                <w:b/>
                <w:sz w:val="20"/>
                <w:szCs w:val="20"/>
              </w:rPr>
            </w:pPr>
            <w:r>
              <w:rPr>
                <w:rFonts w:ascii="Arial" w:eastAsia="Arial" w:hAnsi="Arial" w:cs="Arial"/>
                <w:b/>
                <w:sz w:val="20"/>
                <w:szCs w:val="20"/>
              </w:rPr>
              <w:t xml:space="preserve">  Member 2 Roll#:  20k-1672</w:t>
            </w:r>
          </w:p>
        </w:tc>
        <w:tc>
          <w:tcPr>
            <w:tcW w:w="4155" w:type="dxa"/>
            <w:tcBorders>
              <w:top w:val="single" w:sz="8" w:space="0" w:color="DDDDDD"/>
              <w:right w:val="single" w:sz="8" w:space="0" w:color="DDDDDD"/>
            </w:tcBorders>
            <w:vAlign w:val="bottom"/>
          </w:tcPr>
          <w:p w14:paraId="3D429C61" w14:textId="77777777" w:rsidR="00EF0CFB" w:rsidRDefault="00000000">
            <w:pPr>
              <w:rPr>
                <w:rFonts w:ascii="Arial" w:eastAsia="Arial" w:hAnsi="Arial" w:cs="Arial"/>
                <w:b/>
                <w:sz w:val="20"/>
                <w:szCs w:val="20"/>
              </w:rPr>
            </w:pPr>
            <w:r>
              <w:rPr>
                <w:rFonts w:ascii="Arial" w:eastAsia="Arial" w:hAnsi="Arial" w:cs="Arial"/>
                <w:b/>
                <w:sz w:val="20"/>
                <w:szCs w:val="20"/>
              </w:rPr>
              <w:t xml:space="preserve">  Member 3 Name: Ali </w:t>
            </w:r>
            <w:proofErr w:type="spellStart"/>
            <w:r>
              <w:rPr>
                <w:rFonts w:ascii="Arial" w:eastAsia="Arial" w:hAnsi="Arial" w:cs="Arial"/>
                <w:b/>
                <w:sz w:val="20"/>
                <w:szCs w:val="20"/>
              </w:rPr>
              <w:t>Kahf</w:t>
            </w:r>
            <w:proofErr w:type="spellEnd"/>
            <w:r>
              <w:rPr>
                <w:rFonts w:ascii="Arial" w:eastAsia="Arial" w:hAnsi="Arial" w:cs="Arial"/>
                <w:b/>
                <w:sz w:val="20"/>
                <w:szCs w:val="20"/>
              </w:rPr>
              <w:t xml:space="preserve"> </w:t>
            </w:r>
            <w:proofErr w:type="spellStart"/>
            <w:r>
              <w:rPr>
                <w:rFonts w:ascii="Arial" w:eastAsia="Arial" w:hAnsi="Arial" w:cs="Arial"/>
                <w:b/>
                <w:sz w:val="20"/>
                <w:szCs w:val="20"/>
              </w:rPr>
              <w:t>Ul</w:t>
            </w:r>
            <w:proofErr w:type="spellEnd"/>
            <w:r>
              <w:rPr>
                <w:rFonts w:ascii="Arial" w:eastAsia="Arial" w:hAnsi="Arial" w:cs="Arial"/>
                <w:b/>
                <w:sz w:val="20"/>
                <w:szCs w:val="20"/>
              </w:rPr>
              <w:t xml:space="preserve"> </w:t>
            </w:r>
            <w:proofErr w:type="spellStart"/>
            <w:r>
              <w:rPr>
                <w:rFonts w:ascii="Arial" w:eastAsia="Arial" w:hAnsi="Arial" w:cs="Arial"/>
                <w:b/>
                <w:sz w:val="20"/>
                <w:szCs w:val="20"/>
              </w:rPr>
              <w:t>wara</w:t>
            </w:r>
            <w:proofErr w:type="spellEnd"/>
          </w:p>
          <w:p w14:paraId="2F1EE496" w14:textId="54A73C33" w:rsidR="00EF0CFB" w:rsidRDefault="00000000" w:rsidP="00E2075F">
            <w:pPr>
              <w:rPr>
                <w:rFonts w:ascii="Arial" w:eastAsia="Arial" w:hAnsi="Arial" w:cs="Arial"/>
                <w:b/>
                <w:sz w:val="20"/>
                <w:szCs w:val="20"/>
              </w:rPr>
            </w:pPr>
            <w:r>
              <w:rPr>
                <w:rFonts w:ascii="Arial" w:eastAsia="Arial" w:hAnsi="Arial" w:cs="Arial"/>
                <w:b/>
                <w:sz w:val="20"/>
                <w:szCs w:val="20"/>
              </w:rPr>
              <w:t xml:space="preserve">  Member 3 Roll#: 19k-1066</w:t>
            </w:r>
          </w:p>
        </w:tc>
        <w:tc>
          <w:tcPr>
            <w:tcW w:w="105" w:type="dxa"/>
            <w:vAlign w:val="bottom"/>
          </w:tcPr>
          <w:p w14:paraId="4F34161F" w14:textId="77777777" w:rsidR="00EF0CFB" w:rsidRDefault="00EF0CFB">
            <w:pPr>
              <w:rPr>
                <w:sz w:val="20"/>
                <w:szCs w:val="20"/>
              </w:rPr>
            </w:pPr>
          </w:p>
        </w:tc>
      </w:tr>
      <w:tr w:rsidR="00EF0CFB" w14:paraId="79489310" w14:textId="77777777">
        <w:trPr>
          <w:trHeight w:val="104"/>
        </w:trPr>
        <w:tc>
          <w:tcPr>
            <w:tcW w:w="1875" w:type="dxa"/>
            <w:tcBorders>
              <w:left w:val="single" w:sz="8" w:space="0" w:color="DDDDDD"/>
              <w:bottom w:val="single" w:sz="8" w:space="0" w:color="DDDDDD"/>
              <w:right w:val="single" w:sz="8" w:space="0" w:color="DDDDDD"/>
            </w:tcBorders>
            <w:vAlign w:val="bottom"/>
          </w:tcPr>
          <w:p w14:paraId="1B23752F" w14:textId="77777777" w:rsidR="00EF0CFB" w:rsidRDefault="00EF0CFB">
            <w:pPr>
              <w:rPr>
                <w:sz w:val="20"/>
                <w:szCs w:val="20"/>
              </w:rPr>
            </w:pPr>
          </w:p>
        </w:tc>
        <w:tc>
          <w:tcPr>
            <w:tcW w:w="3210" w:type="dxa"/>
            <w:tcBorders>
              <w:bottom w:val="single" w:sz="8" w:space="0" w:color="DDDDDD"/>
            </w:tcBorders>
            <w:vAlign w:val="bottom"/>
          </w:tcPr>
          <w:p w14:paraId="3A534BFD" w14:textId="77777777" w:rsidR="00EF0CFB" w:rsidRDefault="00EF0CFB">
            <w:pPr>
              <w:rPr>
                <w:rFonts w:ascii="Arial" w:eastAsia="Arial" w:hAnsi="Arial" w:cs="Arial"/>
                <w:sz w:val="20"/>
                <w:szCs w:val="20"/>
              </w:rPr>
            </w:pPr>
          </w:p>
        </w:tc>
        <w:tc>
          <w:tcPr>
            <w:tcW w:w="2280" w:type="dxa"/>
            <w:gridSpan w:val="2"/>
            <w:tcBorders>
              <w:bottom w:val="single" w:sz="8" w:space="0" w:color="DDDDDD"/>
            </w:tcBorders>
            <w:vAlign w:val="bottom"/>
          </w:tcPr>
          <w:p w14:paraId="2897006E" w14:textId="77777777" w:rsidR="00EF0CFB" w:rsidRDefault="00EF0CFB">
            <w:pPr>
              <w:rPr>
                <w:sz w:val="20"/>
                <w:szCs w:val="20"/>
              </w:rPr>
            </w:pPr>
          </w:p>
        </w:tc>
        <w:tc>
          <w:tcPr>
            <w:tcW w:w="6780" w:type="dxa"/>
            <w:gridSpan w:val="2"/>
            <w:tcBorders>
              <w:bottom w:val="single" w:sz="8" w:space="0" w:color="DDDDDD"/>
              <w:right w:val="single" w:sz="8" w:space="0" w:color="DDDDDD"/>
            </w:tcBorders>
            <w:vAlign w:val="bottom"/>
          </w:tcPr>
          <w:p w14:paraId="43F8356E" w14:textId="77777777" w:rsidR="00EF0CFB" w:rsidRDefault="00EF0CFB">
            <w:pPr>
              <w:rPr>
                <w:sz w:val="20"/>
                <w:szCs w:val="20"/>
              </w:rPr>
            </w:pPr>
          </w:p>
        </w:tc>
        <w:tc>
          <w:tcPr>
            <w:tcW w:w="105" w:type="dxa"/>
            <w:vAlign w:val="bottom"/>
          </w:tcPr>
          <w:p w14:paraId="2426A304" w14:textId="77777777" w:rsidR="00EF0CFB" w:rsidRDefault="00EF0CFB">
            <w:pPr>
              <w:rPr>
                <w:sz w:val="20"/>
                <w:szCs w:val="20"/>
              </w:rPr>
            </w:pPr>
          </w:p>
        </w:tc>
      </w:tr>
      <w:tr w:rsidR="00EF0CFB" w14:paraId="51499669" w14:textId="77777777">
        <w:trPr>
          <w:trHeight w:val="244"/>
        </w:trPr>
        <w:tc>
          <w:tcPr>
            <w:tcW w:w="1875" w:type="dxa"/>
            <w:tcBorders>
              <w:left w:val="single" w:sz="8" w:space="0" w:color="DDDDDD"/>
              <w:right w:val="single" w:sz="8" w:space="0" w:color="DDDDDD"/>
            </w:tcBorders>
            <w:vAlign w:val="bottom"/>
          </w:tcPr>
          <w:p w14:paraId="703EB902" w14:textId="77777777" w:rsidR="00EF0CFB" w:rsidRDefault="00000000">
            <w:pPr>
              <w:ind w:left="100"/>
              <w:rPr>
                <w:sz w:val="20"/>
                <w:szCs w:val="20"/>
              </w:rPr>
            </w:pPr>
            <w:r>
              <w:rPr>
                <w:rFonts w:ascii="Arial" w:eastAsia="Arial" w:hAnsi="Arial" w:cs="Arial"/>
                <w:b/>
                <w:sz w:val="20"/>
                <w:szCs w:val="20"/>
              </w:rPr>
              <w:t>Project Area of</w:t>
            </w:r>
          </w:p>
        </w:tc>
        <w:tc>
          <w:tcPr>
            <w:tcW w:w="12270" w:type="dxa"/>
            <w:gridSpan w:val="5"/>
            <w:tcBorders>
              <w:right w:val="single" w:sz="8" w:space="0" w:color="DDDDDD"/>
            </w:tcBorders>
            <w:vAlign w:val="bottom"/>
          </w:tcPr>
          <w:p w14:paraId="314C66A8" w14:textId="77777777" w:rsidR="00EF0CFB" w:rsidRDefault="00000000">
            <w:pPr>
              <w:rPr>
                <w:sz w:val="20"/>
                <w:szCs w:val="20"/>
              </w:rPr>
            </w:pPr>
            <w:r>
              <w:rPr>
                <w:rFonts w:ascii="Arial" w:eastAsia="Arial" w:hAnsi="Arial" w:cs="Arial"/>
                <w:sz w:val="20"/>
                <w:szCs w:val="20"/>
              </w:rPr>
              <w:t xml:space="preserve">  HCI, AI, </w:t>
            </w:r>
            <w:proofErr w:type="gramStart"/>
            <w:r>
              <w:rPr>
                <w:rFonts w:ascii="Arial" w:eastAsia="Arial" w:hAnsi="Arial" w:cs="Arial"/>
                <w:sz w:val="20"/>
                <w:szCs w:val="20"/>
              </w:rPr>
              <w:t>Web</w:t>
            </w:r>
            <w:proofErr w:type="gramEnd"/>
            <w:r>
              <w:rPr>
                <w:rFonts w:ascii="Arial" w:eastAsia="Arial" w:hAnsi="Arial" w:cs="Arial"/>
                <w:sz w:val="20"/>
                <w:szCs w:val="20"/>
              </w:rPr>
              <w:t xml:space="preserve"> and App Development</w:t>
            </w:r>
          </w:p>
        </w:tc>
        <w:tc>
          <w:tcPr>
            <w:tcW w:w="105" w:type="dxa"/>
            <w:vAlign w:val="bottom"/>
          </w:tcPr>
          <w:p w14:paraId="5B0B0848" w14:textId="77777777" w:rsidR="00EF0CFB" w:rsidRDefault="00EF0CFB">
            <w:pPr>
              <w:rPr>
                <w:sz w:val="20"/>
                <w:szCs w:val="20"/>
              </w:rPr>
            </w:pPr>
          </w:p>
        </w:tc>
      </w:tr>
      <w:tr w:rsidR="00EF0CFB" w14:paraId="2180399F" w14:textId="77777777">
        <w:trPr>
          <w:trHeight w:val="228"/>
        </w:trPr>
        <w:tc>
          <w:tcPr>
            <w:tcW w:w="1875" w:type="dxa"/>
            <w:tcBorders>
              <w:left w:val="single" w:sz="8" w:space="0" w:color="DDDDDD"/>
              <w:right w:val="single" w:sz="8" w:space="0" w:color="DDDDDD"/>
            </w:tcBorders>
            <w:vAlign w:val="bottom"/>
          </w:tcPr>
          <w:p w14:paraId="0F1C1556" w14:textId="77777777" w:rsidR="00EF0CFB" w:rsidRDefault="00000000">
            <w:pPr>
              <w:ind w:left="100"/>
              <w:rPr>
                <w:sz w:val="20"/>
                <w:szCs w:val="20"/>
              </w:rPr>
            </w:pPr>
            <w:r>
              <w:rPr>
                <w:rFonts w:ascii="Arial" w:eastAsia="Arial" w:hAnsi="Arial" w:cs="Arial"/>
                <w:b/>
                <w:sz w:val="20"/>
                <w:szCs w:val="20"/>
              </w:rPr>
              <w:t>Specialization</w:t>
            </w:r>
          </w:p>
        </w:tc>
        <w:tc>
          <w:tcPr>
            <w:tcW w:w="3210" w:type="dxa"/>
            <w:vAlign w:val="bottom"/>
          </w:tcPr>
          <w:p w14:paraId="436B39E4" w14:textId="77777777" w:rsidR="00EF0CFB" w:rsidRDefault="00EF0CFB">
            <w:pPr>
              <w:rPr>
                <w:sz w:val="20"/>
                <w:szCs w:val="20"/>
              </w:rPr>
            </w:pPr>
          </w:p>
        </w:tc>
        <w:tc>
          <w:tcPr>
            <w:tcW w:w="2280" w:type="dxa"/>
            <w:gridSpan w:val="2"/>
            <w:vAlign w:val="bottom"/>
          </w:tcPr>
          <w:p w14:paraId="0398BBC5" w14:textId="77777777" w:rsidR="00EF0CFB" w:rsidRDefault="00EF0CFB">
            <w:pPr>
              <w:rPr>
                <w:sz w:val="20"/>
                <w:szCs w:val="20"/>
              </w:rPr>
            </w:pPr>
          </w:p>
        </w:tc>
        <w:tc>
          <w:tcPr>
            <w:tcW w:w="6780" w:type="dxa"/>
            <w:gridSpan w:val="2"/>
            <w:tcBorders>
              <w:right w:val="single" w:sz="8" w:space="0" w:color="DDDDDD"/>
            </w:tcBorders>
            <w:vAlign w:val="bottom"/>
          </w:tcPr>
          <w:p w14:paraId="1568232D" w14:textId="77777777" w:rsidR="00EF0CFB" w:rsidRDefault="00EF0CFB">
            <w:pPr>
              <w:rPr>
                <w:sz w:val="20"/>
                <w:szCs w:val="20"/>
              </w:rPr>
            </w:pPr>
          </w:p>
        </w:tc>
        <w:tc>
          <w:tcPr>
            <w:tcW w:w="105" w:type="dxa"/>
            <w:vAlign w:val="bottom"/>
          </w:tcPr>
          <w:p w14:paraId="571A2813" w14:textId="77777777" w:rsidR="00EF0CFB" w:rsidRDefault="00EF0CFB">
            <w:pPr>
              <w:rPr>
                <w:sz w:val="20"/>
                <w:szCs w:val="20"/>
              </w:rPr>
            </w:pPr>
          </w:p>
        </w:tc>
      </w:tr>
      <w:tr w:rsidR="00EF0CFB" w14:paraId="5791E27B" w14:textId="77777777">
        <w:trPr>
          <w:trHeight w:val="104"/>
        </w:trPr>
        <w:tc>
          <w:tcPr>
            <w:tcW w:w="1875" w:type="dxa"/>
            <w:tcBorders>
              <w:left w:val="single" w:sz="8" w:space="0" w:color="DDDDDD"/>
              <w:bottom w:val="single" w:sz="8" w:space="0" w:color="DDDDDD"/>
              <w:right w:val="single" w:sz="8" w:space="0" w:color="DDDDDD"/>
            </w:tcBorders>
            <w:vAlign w:val="bottom"/>
          </w:tcPr>
          <w:p w14:paraId="4F2F3EA2" w14:textId="77777777" w:rsidR="00EF0CFB" w:rsidRDefault="00EF0CFB">
            <w:pPr>
              <w:rPr>
                <w:sz w:val="20"/>
                <w:szCs w:val="20"/>
              </w:rPr>
            </w:pPr>
          </w:p>
        </w:tc>
        <w:tc>
          <w:tcPr>
            <w:tcW w:w="3210" w:type="dxa"/>
            <w:tcBorders>
              <w:bottom w:val="single" w:sz="8" w:space="0" w:color="DDDDDD"/>
            </w:tcBorders>
            <w:vAlign w:val="bottom"/>
          </w:tcPr>
          <w:p w14:paraId="6282BDB1" w14:textId="77777777" w:rsidR="00EF0CFB" w:rsidRDefault="00EF0CFB">
            <w:pPr>
              <w:rPr>
                <w:sz w:val="20"/>
                <w:szCs w:val="20"/>
              </w:rPr>
            </w:pPr>
          </w:p>
        </w:tc>
        <w:tc>
          <w:tcPr>
            <w:tcW w:w="2280" w:type="dxa"/>
            <w:gridSpan w:val="2"/>
            <w:tcBorders>
              <w:bottom w:val="single" w:sz="8" w:space="0" w:color="DDDDDD"/>
            </w:tcBorders>
            <w:vAlign w:val="bottom"/>
          </w:tcPr>
          <w:p w14:paraId="4CB41E45" w14:textId="77777777" w:rsidR="00EF0CFB" w:rsidRDefault="00EF0CFB">
            <w:pPr>
              <w:rPr>
                <w:sz w:val="20"/>
                <w:szCs w:val="20"/>
              </w:rPr>
            </w:pPr>
          </w:p>
        </w:tc>
        <w:tc>
          <w:tcPr>
            <w:tcW w:w="6780" w:type="dxa"/>
            <w:gridSpan w:val="2"/>
            <w:tcBorders>
              <w:bottom w:val="single" w:sz="8" w:space="0" w:color="DDDDDD"/>
              <w:right w:val="single" w:sz="8" w:space="0" w:color="DDDDDD"/>
            </w:tcBorders>
            <w:vAlign w:val="bottom"/>
          </w:tcPr>
          <w:p w14:paraId="34FA1748" w14:textId="77777777" w:rsidR="00EF0CFB" w:rsidRDefault="00EF0CFB">
            <w:pPr>
              <w:rPr>
                <w:sz w:val="20"/>
                <w:szCs w:val="20"/>
              </w:rPr>
            </w:pPr>
          </w:p>
        </w:tc>
        <w:tc>
          <w:tcPr>
            <w:tcW w:w="105" w:type="dxa"/>
            <w:vAlign w:val="bottom"/>
          </w:tcPr>
          <w:p w14:paraId="795BF34E" w14:textId="77777777" w:rsidR="00EF0CFB" w:rsidRDefault="00EF0CFB">
            <w:pPr>
              <w:rPr>
                <w:sz w:val="20"/>
                <w:szCs w:val="20"/>
              </w:rPr>
            </w:pPr>
          </w:p>
        </w:tc>
      </w:tr>
      <w:tr w:rsidR="00EF0CFB" w14:paraId="5BEBEF22" w14:textId="77777777">
        <w:trPr>
          <w:trHeight w:val="180"/>
        </w:trPr>
        <w:tc>
          <w:tcPr>
            <w:tcW w:w="1875" w:type="dxa"/>
            <w:tcBorders>
              <w:left w:val="single" w:sz="8" w:space="0" w:color="DDDDDD"/>
              <w:right w:val="single" w:sz="8" w:space="0" w:color="DDDDDD"/>
            </w:tcBorders>
            <w:vAlign w:val="bottom"/>
          </w:tcPr>
          <w:p w14:paraId="12AA7F4C" w14:textId="77777777" w:rsidR="00EF0CFB" w:rsidRDefault="00000000">
            <w:pPr>
              <w:ind w:left="100"/>
              <w:rPr>
                <w:sz w:val="20"/>
                <w:szCs w:val="20"/>
              </w:rPr>
            </w:pPr>
            <w:r>
              <w:rPr>
                <w:rFonts w:ascii="Arial" w:eastAsia="Arial" w:hAnsi="Arial" w:cs="Arial"/>
                <w:b/>
                <w:sz w:val="20"/>
                <w:szCs w:val="20"/>
              </w:rPr>
              <w:t>Project Start</w:t>
            </w:r>
          </w:p>
        </w:tc>
        <w:tc>
          <w:tcPr>
            <w:tcW w:w="3210" w:type="dxa"/>
            <w:tcBorders>
              <w:right w:val="single" w:sz="8" w:space="0" w:color="DDDDDD"/>
            </w:tcBorders>
            <w:vAlign w:val="bottom"/>
          </w:tcPr>
          <w:p w14:paraId="31E24EB1" w14:textId="77777777" w:rsidR="00EF0CFB" w:rsidRDefault="00000000">
            <w:pPr>
              <w:ind w:left="100"/>
              <w:rPr>
                <w:sz w:val="20"/>
                <w:szCs w:val="20"/>
              </w:rPr>
            </w:pPr>
            <w:r>
              <w:rPr>
                <w:rFonts w:ascii="Arial" w:eastAsia="Arial" w:hAnsi="Arial" w:cs="Arial"/>
                <w:sz w:val="20"/>
                <w:szCs w:val="20"/>
              </w:rPr>
              <w:t>26-Jan-2024</w:t>
            </w:r>
          </w:p>
        </w:tc>
        <w:tc>
          <w:tcPr>
            <w:tcW w:w="2280" w:type="dxa"/>
            <w:gridSpan w:val="2"/>
            <w:tcBorders>
              <w:right w:val="single" w:sz="8" w:space="0" w:color="DDDDDD"/>
            </w:tcBorders>
            <w:vAlign w:val="bottom"/>
          </w:tcPr>
          <w:p w14:paraId="51F1AC19" w14:textId="77777777" w:rsidR="00EF0CFB" w:rsidRDefault="00000000">
            <w:pPr>
              <w:ind w:left="80"/>
              <w:rPr>
                <w:sz w:val="20"/>
                <w:szCs w:val="20"/>
              </w:rPr>
            </w:pPr>
            <w:r>
              <w:rPr>
                <w:rFonts w:ascii="Arial" w:eastAsia="Arial" w:hAnsi="Arial" w:cs="Arial"/>
                <w:b/>
                <w:sz w:val="20"/>
                <w:szCs w:val="20"/>
              </w:rPr>
              <w:t>Project End Date</w:t>
            </w:r>
          </w:p>
        </w:tc>
        <w:tc>
          <w:tcPr>
            <w:tcW w:w="6780" w:type="dxa"/>
            <w:gridSpan w:val="2"/>
            <w:tcBorders>
              <w:right w:val="single" w:sz="8" w:space="0" w:color="DDDDDD"/>
            </w:tcBorders>
            <w:vAlign w:val="bottom"/>
          </w:tcPr>
          <w:p w14:paraId="3F642614" w14:textId="77777777" w:rsidR="00EF0CFB" w:rsidRDefault="00000000">
            <w:pPr>
              <w:ind w:right="2756"/>
              <w:rPr>
                <w:rFonts w:ascii="Arial" w:eastAsia="Arial" w:hAnsi="Arial" w:cs="Arial"/>
                <w:sz w:val="20"/>
                <w:szCs w:val="20"/>
              </w:rPr>
            </w:pPr>
            <w:r>
              <w:rPr>
                <w:rFonts w:ascii="Arial" w:eastAsia="Arial" w:hAnsi="Arial" w:cs="Arial"/>
                <w:sz w:val="20"/>
                <w:szCs w:val="20"/>
              </w:rPr>
              <w:t xml:space="preserve"> (As per FYP Calendar)</w:t>
            </w:r>
          </w:p>
        </w:tc>
        <w:tc>
          <w:tcPr>
            <w:tcW w:w="105" w:type="dxa"/>
            <w:vAlign w:val="bottom"/>
          </w:tcPr>
          <w:p w14:paraId="0015B5CB" w14:textId="77777777" w:rsidR="00EF0CFB" w:rsidRDefault="00EF0CFB">
            <w:pPr>
              <w:rPr>
                <w:sz w:val="20"/>
                <w:szCs w:val="20"/>
              </w:rPr>
            </w:pPr>
          </w:p>
        </w:tc>
      </w:tr>
      <w:tr w:rsidR="00EF0CFB" w14:paraId="1921B9B5" w14:textId="77777777">
        <w:trPr>
          <w:trHeight w:val="228"/>
        </w:trPr>
        <w:tc>
          <w:tcPr>
            <w:tcW w:w="1875" w:type="dxa"/>
            <w:tcBorders>
              <w:left w:val="single" w:sz="8" w:space="0" w:color="DDDDDD"/>
              <w:right w:val="single" w:sz="8" w:space="0" w:color="DDDDDD"/>
            </w:tcBorders>
            <w:vAlign w:val="bottom"/>
          </w:tcPr>
          <w:p w14:paraId="0541C2A6" w14:textId="77777777" w:rsidR="00EF0CFB" w:rsidRDefault="00000000">
            <w:pPr>
              <w:ind w:left="100"/>
              <w:rPr>
                <w:sz w:val="20"/>
                <w:szCs w:val="20"/>
              </w:rPr>
            </w:pPr>
            <w:r>
              <w:rPr>
                <w:rFonts w:ascii="Arial" w:eastAsia="Arial" w:hAnsi="Arial" w:cs="Arial"/>
                <w:b/>
                <w:sz w:val="20"/>
                <w:szCs w:val="20"/>
              </w:rPr>
              <w:t>Date</w:t>
            </w:r>
          </w:p>
        </w:tc>
        <w:tc>
          <w:tcPr>
            <w:tcW w:w="3210" w:type="dxa"/>
            <w:tcBorders>
              <w:right w:val="single" w:sz="8" w:space="0" w:color="DDDDDD"/>
            </w:tcBorders>
            <w:vAlign w:val="bottom"/>
          </w:tcPr>
          <w:p w14:paraId="46D50C82" w14:textId="77777777" w:rsidR="00EF0CFB" w:rsidRDefault="00EF0CFB">
            <w:pPr>
              <w:rPr>
                <w:sz w:val="20"/>
                <w:szCs w:val="20"/>
              </w:rPr>
            </w:pPr>
          </w:p>
        </w:tc>
        <w:tc>
          <w:tcPr>
            <w:tcW w:w="2280" w:type="dxa"/>
            <w:gridSpan w:val="2"/>
            <w:tcBorders>
              <w:right w:val="single" w:sz="8" w:space="0" w:color="DDDDDD"/>
            </w:tcBorders>
            <w:vAlign w:val="bottom"/>
          </w:tcPr>
          <w:p w14:paraId="764DA586" w14:textId="77777777" w:rsidR="00EF0CFB" w:rsidRDefault="00EF0CFB">
            <w:pPr>
              <w:rPr>
                <w:sz w:val="20"/>
                <w:szCs w:val="20"/>
              </w:rPr>
            </w:pPr>
          </w:p>
        </w:tc>
        <w:tc>
          <w:tcPr>
            <w:tcW w:w="6780" w:type="dxa"/>
            <w:gridSpan w:val="2"/>
            <w:tcBorders>
              <w:right w:val="single" w:sz="8" w:space="0" w:color="DDDDDD"/>
            </w:tcBorders>
            <w:vAlign w:val="bottom"/>
          </w:tcPr>
          <w:p w14:paraId="1BD3FEC4" w14:textId="77777777" w:rsidR="00EF0CFB" w:rsidRDefault="00EF0CFB">
            <w:pPr>
              <w:rPr>
                <w:sz w:val="20"/>
                <w:szCs w:val="20"/>
              </w:rPr>
            </w:pPr>
          </w:p>
        </w:tc>
        <w:tc>
          <w:tcPr>
            <w:tcW w:w="105" w:type="dxa"/>
            <w:vAlign w:val="bottom"/>
          </w:tcPr>
          <w:p w14:paraId="2EE16D10" w14:textId="77777777" w:rsidR="00EF0CFB" w:rsidRDefault="00EF0CFB">
            <w:pPr>
              <w:rPr>
                <w:sz w:val="20"/>
                <w:szCs w:val="20"/>
              </w:rPr>
            </w:pPr>
          </w:p>
        </w:tc>
      </w:tr>
      <w:tr w:rsidR="00EF0CFB" w14:paraId="5D589788" w14:textId="77777777">
        <w:tc>
          <w:tcPr>
            <w:tcW w:w="1875" w:type="dxa"/>
            <w:tcBorders>
              <w:left w:val="single" w:sz="8" w:space="0" w:color="DDDDDD"/>
              <w:right w:val="single" w:sz="8" w:space="0" w:color="DDDDDD"/>
            </w:tcBorders>
            <w:vAlign w:val="bottom"/>
          </w:tcPr>
          <w:p w14:paraId="6393A874" w14:textId="5B8E3518" w:rsidR="00EF0CFB" w:rsidRDefault="00000000">
            <w:pPr>
              <w:ind w:left="100"/>
              <w:rPr>
                <w:sz w:val="20"/>
                <w:szCs w:val="20"/>
              </w:rPr>
            </w:pPr>
            <w:r>
              <w:rPr>
                <w:rFonts w:ascii="Arial" w:eastAsia="Arial" w:hAnsi="Arial" w:cs="Arial"/>
                <w:b/>
                <w:sz w:val="20"/>
                <w:szCs w:val="20"/>
              </w:rPr>
              <w:t>Project Summary</w:t>
            </w:r>
          </w:p>
        </w:tc>
        <w:tc>
          <w:tcPr>
            <w:tcW w:w="12270" w:type="dxa"/>
            <w:gridSpan w:val="5"/>
            <w:tcBorders>
              <w:right w:val="single" w:sz="8" w:space="0" w:color="DDDDDD"/>
            </w:tcBorders>
            <w:vAlign w:val="bottom"/>
          </w:tcPr>
          <w:p w14:paraId="00BD9830" w14:textId="6958379D" w:rsidR="00EF0CFB" w:rsidRDefault="00000000" w:rsidP="00E2075F">
            <w:pPr>
              <w:ind w:left="100"/>
              <w:rPr>
                <w:rFonts w:ascii="Arial" w:eastAsia="Arial" w:hAnsi="Arial" w:cs="Arial"/>
                <w:sz w:val="20"/>
                <w:szCs w:val="20"/>
              </w:rPr>
            </w:pPr>
            <w:r>
              <w:rPr>
                <w:rFonts w:ascii="Arial" w:eastAsia="Arial" w:hAnsi="Arial" w:cs="Arial"/>
                <w:sz w:val="20"/>
                <w:szCs w:val="20"/>
              </w:rPr>
              <w:t>Planning personal events is often a hectic and frustrating</w:t>
            </w:r>
            <w:del w:id="4" w:author="Farooq Zaidi" w:date="2024-02-26T12:23:00Z">
              <w:r w:rsidDel="00CB7C08">
                <w:rPr>
                  <w:rFonts w:ascii="Arial" w:eastAsia="Arial" w:hAnsi="Arial" w:cs="Arial"/>
                  <w:sz w:val="20"/>
                  <w:szCs w:val="20"/>
                </w:rPr>
                <w:delText xml:space="preserve"> experience</w:delText>
              </w:r>
            </w:del>
            <w:r>
              <w:rPr>
                <w:rFonts w:ascii="Arial" w:eastAsia="Arial" w:hAnsi="Arial" w:cs="Arial"/>
                <w:sz w:val="20"/>
                <w:szCs w:val="20"/>
              </w:rPr>
              <w:t>,</w:t>
            </w:r>
            <w:del w:id="5" w:author="Farooq Zaidi" w:date="2024-02-26T12:23:00Z">
              <w:r w:rsidDel="00CB7C08">
                <w:rPr>
                  <w:rFonts w:ascii="Arial" w:eastAsia="Arial" w:hAnsi="Arial" w:cs="Arial"/>
                  <w:sz w:val="20"/>
                  <w:szCs w:val="20"/>
                </w:rPr>
                <w:delText xml:space="preserve"> particularly for young professionals who juggle busy schedules and budget constraints</w:delText>
              </w:r>
            </w:del>
            <w:r>
              <w:rPr>
                <w:rFonts w:ascii="Arial" w:eastAsia="Arial" w:hAnsi="Arial" w:cs="Arial"/>
                <w:sz w:val="20"/>
                <w:szCs w:val="20"/>
              </w:rPr>
              <w:t xml:space="preserve">. Managing complex logistics, like venue booking, vendor coordination, and guest invitations, </w:t>
            </w:r>
            <w:del w:id="6" w:author="Farooq Zaidi" w:date="2024-02-26T12:24:00Z">
              <w:r w:rsidDel="00CB7C08">
                <w:rPr>
                  <w:rFonts w:ascii="Arial" w:eastAsia="Arial" w:hAnsi="Arial" w:cs="Arial"/>
                  <w:sz w:val="20"/>
                  <w:szCs w:val="20"/>
                </w:rPr>
                <w:delText>can be overwhelming and lead to anxiety and inefficiency</w:delText>
              </w:r>
            </w:del>
            <w:ins w:id="7" w:author="Farooq Zaidi" w:date="2024-02-26T12:24:00Z">
              <w:r w:rsidR="00CB7C08">
                <w:rPr>
                  <w:rFonts w:ascii="Arial" w:eastAsia="Arial" w:hAnsi="Arial" w:cs="Arial"/>
                  <w:sz w:val="20"/>
                  <w:szCs w:val="20"/>
                </w:rPr>
                <w:t xml:space="preserve"> </w:t>
              </w:r>
              <w:commentRangeStart w:id="8"/>
              <w:proofErr w:type="gramStart"/>
              <w:r w:rsidR="00CB7C08">
                <w:rPr>
                  <w:rFonts w:ascii="Arial" w:eastAsia="Arial" w:hAnsi="Arial" w:cs="Arial"/>
                  <w:sz w:val="20"/>
                  <w:szCs w:val="20"/>
                </w:rPr>
                <w:t>…..</w:t>
              </w:r>
              <w:proofErr w:type="gramEnd"/>
              <w:r w:rsidR="00CB7C08">
                <w:rPr>
                  <w:rFonts w:ascii="Arial" w:eastAsia="Arial" w:hAnsi="Arial" w:cs="Arial"/>
                  <w:sz w:val="20"/>
                  <w:szCs w:val="20"/>
                </w:rPr>
                <w:t xml:space="preserve"> </w:t>
              </w:r>
            </w:ins>
            <w:commentRangeEnd w:id="8"/>
            <w:ins w:id="9" w:author="Farooq Zaidi" w:date="2024-02-26T12:25:00Z">
              <w:r w:rsidR="00CB7C08">
                <w:rPr>
                  <w:rStyle w:val="CommentReference"/>
                </w:rPr>
                <w:commentReference w:id="8"/>
              </w:r>
            </w:ins>
            <w:r>
              <w:rPr>
                <w:rFonts w:ascii="Arial" w:eastAsia="Arial" w:hAnsi="Arial" w:cs="Arial"/>
                <w:sz w:val="20"/>
                <w:szCs w:val="20"/>
              </w:rPr>
              <w:t>. This often results in compromises, limiting the ability to create truly memorable moments. Our aim is to make a user-friendly application</w:t>
            </w:r>
            <w:r w:rsidR="00E2075F">
              <w:rPr>
                <w:rFonts w:ascii="Arial" w:eastAsia="Arial" w:hAnsi="Arial" w:cs="Arial"/>
                <w:sz w:val="20"/>
                <w:szCs w:val="20"/>
              </w:rPr>
              <w:t xml:space="preserve"> with </w:t>
            </w:r>
            <w:del w:id="10" w:author="Farooq Zaidi" w:date="2024-02-26T12:25:00Z">
              <w:r w:rsidR="00E2075F" w:rsidDel="00CB7C08">
                <w:rPr>
                  <w:rFonts w:ascii="Arial" w:eastAsia="Arial" w:hAnsi="Arial" w:cs="Arial"/>
                  <w:sz w:val="20"/>
                  <w:szCs w:val="20"/>
                </w:rPr>
                <w:delText>a built-in</w:delText>
              </w:r>
            </w:del>
            <w:ins w:id="11" w:author="Farooq Zaidi" w:date="2024-02-26T12:25:00Z">
              <w:r w:rsidR="00CB7C08">
                <w:rPr>
                  <w:rFonts w:ascii="Arial" w:eastAsia="Arial" w:hAnsi="Arial" w:cs="Arial"/>
                  <w:sz w:val="20"/>
                  <w:szCs w:val="20"/>
                </w:rPr>
                <w:t>an integrated</w:t>
              </w:r>
            </w:ins>
            <w:r w:rsidR="00E2075F">
              <w:rPr>
                <w:rFonts w:ascii="Arial" w:eastAsia="Arial" w:hAnsi="Arial" w:cs="Arial"/>
                <w:sz w:val="20"/>
                <w:szCs w:val="20"/>
              </w:rPr>
              <w:t xml:space="preserve"> service provider platform </w:t>
            </w:r>
            <w:r>
              <w:rPr>
                <w:rFonts w:ascii="Arial" w:eastAsia="Arial" w:hAnsi="Arial" w:cs="Arial"/>
                <w:sz w:val="20"/>
                <w:szCs w:val="20"/>
              </w:rPr>
              <w:t>that helps users manage their events</w:t>
            </w:r>
            <w:del w:id="12" w:author="Farooq Zaidi" w:date="2024-02-26T12:21:00Z">
              <w:r w:rsidDel="00CB7C08">
                <w:rPr>
                  <w:rFonts w:ascii="Arial" w:eastAsia="Arial" w:hAnsi="Arial" w:cs="Arial"/>
                  <w:sz w:val="20"/>
                  <w:szCs w:val="20"/>
                </w:rPr>
                <w:delText xml:space="preserve"> in an effective and efficient manner</w:delText>
              </w:r>
            </w:del>
            <w:r>
              <w:rPr>
                <w:rFonts w:ascii="Arial" w:eastAsia="Arial" w:hAnsi="Arial" w:cs="Arial"/>
                <w:sz w:val="20"/>
                <w:szCs w:val="20"/>
              </w:rPr>
              <w:t xml:space="preserve">. </w:t>
            </w:r>
            <w:del w:id="13" w:author="Farooq Zaidi" w:date="2024-02-26T12:25:00Z">
              <w:r w:rsidDel="00CB7C08">
                <w:rPr>
                  <w:rFonts w:ascii="Arial" w:eastAsia="Arial" w:hAnsi="Arial" w:cs="Arial"/>
                  <w:sz w:val="20"/>
                  <w:szCs w:val="20"/>
                </w:rPr>
                <w:delText xml:space="preserve">Through </w:delText>
              </w:r>
              <w:commentRangeStart w:id="14"/>
              <w:r w:rsidDel="00CB7C08">
                <w:rPr>
                  <w:rFonts w:ascii="Arial" w:eastAsia="Arial" w:hAnsi="Arial" w:cs="Arial"/>
                  <w:sz w:val="20"/>
                  <w:szCs w:val="20"/>
                </w:rPr>
                <w:delText>our</w:delText>
              </w:r>
            </w:del>
            <w:ins w:id="15" w:author="Farooq Zaidi" w:date="2024-02-26T12:25:00Z">
              <w:r w:rsidR="00CB7C08">
                <w:rPr>
                  <w:rFonts w:ascii="Arial" w:eastAsia="Arial" w:hAnsi="Arial" w:cs="Arial"/>
                  <w:sz w:val="20"/>
                  <w:szCs w:val="20"/>
                </w:rPr>
                <w:t>Using our</w:t>
              </w:r>
            </w:ins>
            <w:r>
              <w:rPr>
                <w:rFonts w:ascii="Arial" w:eastAsia="Arial" w:hAnsi="Arial" w:cs="Arial"/>
                <w:sz w:val="20"/>
                <w:szCs w:val="20"/>
              </w:rPr>
              <w:t xml:space="preserve"> platform, users can customize their events by selecting packages from a collective of service providers offering various services, including event categories, suggestions for both events and services, budget communication tools, tracking event progress, facilitating communication with helpers, managing guest invitations, generating e-cards using AI technology, issuing customized tickets or tokens for events, and organizing event components such as venue, catering, decor, and more. </w:t>
            </w:r>
            <w:commentRangeEnd w:id="14"/>
            <w:r w:rsidR="00267EF1">
              <w:rPr>
                <w:rStyle w:val="CommentReference"/>
              </w:rPr>
              <w:commentReference w:id="14"/>
            </w:r>
            <w:r>
              <w:rPr>
                <w:rFonts w:ascii="Arial" w:eastAsia="Arial" w:hAnsi="Arial" w:cs="Arial"/>
                <w:sz w:val="20"/>
                <w:szCs w:val="20"/>
              </w:rPr>
              <w:t>We believe that by centralizing and streamlining these processes</w:t>
            </w:r>
            <w:r w:rsidR="00E2075F">
              <w:rPr>
                <w:rFonts w:ascii="Arial" w:eastAsia="Arial" w:hAnsi="Arial" w:cs="Arial"/>
                <w:sz w:val="20"/>
                <w:szCs w:val="20"/>
              </w:rPr>
              <w:t xml:space="preserve"> </w:t>
            </w:r>
            <w:del w:id="16" w:author="Farooq Zaidi" w:date="2024-02-26T12:32:00Z">
              <w:r w:rsidR="00E2075F" w:rsidDel="00267EF1">
                <w:rPr>
                  <w:rFonts w:ascii="Arial" w:eastAsia="Arial" w:hAnsi="Arial" w:cs="Arial"/>
                  <w:sz w:val="20"/>
                  <w:szCs w:val="20"/>
                </w:rPr>
                <w:delText xml:space="preserve">by </w:delText>
              </w:r>
            </w:del>
            <w:ins w:id="17" w:author="Farooq Zaidi" w:date="2024-02-26T12:32:00Z">
              <w:r w:rsidR="00267EF1">
                <w:rPr>
                  <w:rFonts w:ascii="Arial" w:eastAsia="Arial" w:hAnsi="Arial" w:cs="Arial"/>
                  <w:sz w:val="20"/>
                  <w:szCs w:val="20"/>
                </w:rPr>
                <w:t xml:space="preserve">and properly </w:t>
              </w:r>
            </w:ins>
            <w:r w:rsidR="00E2075F">
              <w:rPr>
                <w:rFonts w:ascii="Arial" w:eastAsia="Arial" w:hAnsi="Arial" w:cs="Arial"/>
                <w:sz w:val="20"/>
                <w:szCs w:val="20"/>
              </w:rPr>
              <w:t xml:space="preserve">using HCI </w:t>
            </w:r>
            <w:r w:rsidR="0023400A">
              <w:rPr>
                <w:rFonts w:ascii="Arial" w:eastAsia="Arial" w:hAnsi="Arial" w:cs="Arial"/>
                <w:sz w:val="20"/>
                <w:szCs w:val="20"/>
              </w:rPr>
              <w:t>techniques</w:t>
            </w:r>
            <w:r>
              <w:rPr>
                <w:rFonts w:ascii="Arial" w:eastAsia="Arial" w:hAnsi="Arial" w:cs="Arial"/>
                <w:sz w:val="20"/>
                <w:szCs w:val="20"/>
              </w:rPr>
              <w:t>, we can alleviate the frustration</w:t>
            </w:r>
            <w:r w:rsidR="00E2075F">
              <w:rPr>
                <w:rFonts w:ascii="Arial" w:eastAsia="Arial" w:hAnsi="Arial" w:cs="Arial"/>
                <w:sz w:val="20"/>
                <w:szCs w:val="20"/>
              </w:rPr>
              <w:t>s</w:t>
            </w:r>
            <w:r>
              <w:rPr>
                <w:rFonts w:ascii="Arial" w:eastAsia="Arial" w:hAnsi="Arial" w:cs="Arial"/>
                <w:sz w:val="20"/>
                <w:szCs w:val="20"/>
              </w:rPr>
              <w:t xml:space="preserve"> associated with event planning, allowing users to focus </w:t>
            </w:r>
            <w:commentRangeStart w:id="18"/>
            <w:r>
              <w:rPr>
                <w:rFonts w:ascii="Arial" w:eastAsia="Arial" w:hAnsi="Arial" w:cs="Arial"/>
                <w:sz w:val="20"/>
                <w:szCs w:val="20"/>
              </w:rPr>
              <w:t xml:space="preserve">on creating memorable </w:t>
            </w:r>
            <w:commentRangeStart w:id="19"/>
            <w:r>
              <w:rPr>
                <w:rFonts w:ascii="Arial" w:eastAsia="Arial" w:hAnsi="Arial" w:cs="Arial"/>
                <w:sz w:val="20"/>
                <w:szCs w:val="20"/>
              </w:rPr>
              <w:t>experiences</w:t>
            </w:r>
            <w:commentRangeEnd w:id="18"/>
            <w:r w:rsidR="00CB7C08">
              <w:rPr>
                <w:rStyle w:val="CommentReference"/>
              </w:rPr>
              <w:commentReference w:id="18"/>
            </w:r>
            <w:commentRangeEnd w:id="19"/>
            <w:r w:rsidR="008E457C">
              <w:rPr>
                <w:rStyle w:val="CommentReference"/>
              </w:rPr>
              <w:commentReference w:id="19"/>
            </w:r>
            <w:r w:rsidR="00E2075F">
              <w:rPr>
                <w:rFonts w:ascii="Arial" w:eastAsia="Arial" w:hAnsi="Arial" w:cs="Arial"/>
                <w:sz w:val="20"/>
                <w:szCs w:val="20"/>
              </w:rPr>
              <w:t>.</w:t>
            </w:r>
            <w:r>
              <w:rPr>
                <w:rFonts w:ascii="Arial" w:eastAsia="Arial" w:hAnsi="Arial" w:cs="Arial"/>
                <w:sz w:val="20"/>
                <w:szCs w:val="20"/>
              </w:rPr>
              <w:t xml:space="preserve"> </w:t>
            </w:r>
          </w:p>
        </w:tc>
        <w:tc>
          <w:tcPr>
            <w:tcW w:w="105" w:type="dxa"/>
            <w:vAlign w:val="bottom"/>
          </w:tcPr>
          <w:p w14:paraId="04842A54" w14:textId="77777777" w:rsidR="00EF0CFB" w:rsidRDefault="00EF0CFB">
            <w:pPr>
              <w:rPr>
                <w:sz w:val="20"/>
                <w:szCs w:val="20"/>
              </w:rPr>
            </w:pPr>
          </w:p>
        </w:tc>
      </w:tr>
      <w:tr w:rsidR="00EF0CFB" w14:paraId="4418EF14" w14:textId="77777777">
        <w:tc>
          <w:tcPr>
            <w:tcW w:w="1875" w:type="dxa"/>
            <w:tcBorders>
              <w:left w:val="single" w:sz="8" w:space="0" w:color="DDDDDD"/>
              <w:bottom w:val="single" w:sz="8" w:space="0" w:color="DDDDDD"/>
              <w:right w:val="single" w:sz="8" w:space="0" w:color="DDDDDD"/>
            </w:tcBorders>
            <w:vAlign w:val="bottom"/>
          </w:tcPr>
          <w:p w14:paraId="25B5E6E3" w14:textId="77777777" w:rsidR="00EF0CFB" w:rsidRDefault="00EF0CFB">
            <w:pPr>
              <w:rPr>
                <w:sz w:val="20"/>
                <w:szCs w:val="20"/>
              </w:rPr>
            </w:pPr>
          </w:p>
        </w:tc>
        <w:tc>
          <w:tcPr>
            <w:tcW w:w="3210" w:type="dxa"/>
            <w:tcBorders>
              <w:bottom w:val="single" w:sz="8" w:space="0" w:color="DDDDDD"/>
            </w:tcBorders>
            <w:vAlign w:val="bottom"/>
          </w:tcPr>
          <w:p w14:paraId="4E67524E" w14:textId="77777777" w:rsidR="00EF0CFB" w:rsidRDefault="00EF0CFB">
            <w:pPr>
              <w:rPr>
                <w:sz w:val="20"/>
                <w:szCs w:val="20"/>
              </w:rPr>
            </w:pPr>
          </w:p>
        </w:tc>
        <w:tc>
          <w:tcPr>
            <w:tcW w:w="2280" w:type="dxa"/>
            <w:gridSpan w:val="2"/>
            <w:tcBorders>
              <w:bottom w:val="single" w:sz="8" w:space="0" w:color="DDDDDD"/>
            </w:tcBorders>
            <w:vAlign w:val="bottom"/>
          </w:tcPr>
          <w:p w14:paraId="6CCD4AE2" w14:textId="77777777" w:rsidR="00EF0CFB" w:rsidRDefault="00EF0CFB">
            <w:pPr>
              <w:rPr>
                <w:sz w:val="20"/>
                <w:szCs w:val="20"/>
              </w:rPr>
            </w:pPr>
          </w:p>
        </w:tc>
        <w:tc>
          <w:tcPr>
            <w:tcW w:w="6780" w:type="dxa"/>
            <w:gridSpan w:val="2"/>
            <w:tcBorders>
              <w:bottom w:val="single" w:sz="8" w:space="0" w:color="DDDDDD"/>
              <w:right w:val="single" w:sz="8" w:space="0" w:color="DDDDDD"/>
            </w:tcBorders>
            <w:vAlign w:val="bottom"/>
          </w:tcPr>
          <w:p w14:paraId="1ABEA40F" w14:textId="77777777" w:rsidR="00EF0CFB" w:rsidRDefault="00EF0CFB">
            <w:pPr>
              <w:rPr>
                <w:sz w:val="20"/>
                <w:szCs w:val="20"/>
              </w:rPr>
            </w:pPr>
          </w:p>
        </w:tc>
        <w:tc>
          <w:tcPr>
            <w:tcW w:w="105" w:type="dxa"/>
            <w:vAlign w:val="bottom"/>
          </w:tcPr>
          <w:p w14:paraId="1EA892EA" w14:textId="77777777" w:rsidR="00EF0CFB" w:rsidRDefault="00EF0CFB">
            <w:pPr>
              <w:rPr>
                <w:sz w:val="20"/>
                <w:szCs w:val="20"/>
              </w:rPr>
            </w:pPr>
          </w:p>
        </w:tc>
      </w:tr>
      <w:tr w:rsidR="00EF0CFB" w14:paraId="2476BB86" w14:textId="77777777">
        <w:trPr>
          <w:trHeight w:val="308"/>
        </w:trPr>
        <w:tc>
          <w:tcPr>
            <w:tcW w:w="1875" w:type="dxa"/>
            <w:tcBorders>
              <w:left w:val="single" w:sz="8" w:space="0" w:color="DDDDDD"/>
              <w:right w:val="single" w:sz="8" w:space="0" w:color="DDDDDD"/>
            </w:tcBorders>
            <w:vAlign w:val="bottom"/>
          </w:tcPr>
          <w:p w14:paraId="0B98A477" w14:textId="77777777" w:rsidR="00EF0CFB" w:rsidRDefault="00000000">
            <w:pPr>
              <w:ind w:left="100"/>
              <w:rPr>
                <w:sz w:val="20"/>
                <w:szCs w:val="20"/>
              </w:rPr>
            </w:pPr>
            <w:r>
              <w:rPr>
                <w:rFonts w:ascii="Arial" w:eastAsia="Arial" w:hAnsi="Arial" w:cs="Arial"/>
                <w:b/>
                <w:sz w:val="20"/>
                <w:szCs w:val="20"/>
              </w:rPr>
              <w:t>Project</w:t>
            </w:r>
          </w:p>
        </w:tc>
        <w:tc>
          <w:tcPr>
            <w:tcW w:w="12270" w:type="dxa"/>
            <w:gridSpan w:val="5"/>
            <w:tcBorders>
              <w:right w:val="single" w:sz="8" w:space="0" w:color="DDDDDD"/>
            </w:tcBorders>
            <w:vAlign w:val="bottom"/>
          </w:tcPr>
          <w:p w14:paraId="79EA26AB" w14:textId="77777777" w:rsidR="00EF0CFB" w:rsidRDefault="00EF0CFB">
            <w:pPr>
              <w:ind w:left="100"/>
              <w:rPr>
                <w:rFonts w:ascii="Arial" w:eastAsia="Arial" w:hAnsi="Arial" w:cs="Arial"/>
                <w:sz w:val="20"/>
                <w:szCs w:val="20"/>
              </w:rPr>
            </w:pPr>
          </w:p>
        </w:tc>
        <w:tc>
          <w:tcPr>
            <w:tcW w:w="105" w:type="dxa"/>
            <w:vAlign w:val="bottom"/>
          </w:tcPr>
          <w:p w14:paraId="26DA6C3A" w14:textId="77777777" w:rsidR="00EF0CFB" w:rsidRDefault="00EF0CFB">
            <w:pPr>
              <w:rPr>
                <w:sz w:val="20"/>
                <w:szCs w:val="20"/>
              </w:rPr>
            </w:pPr>
          </w:p>
        </w:tc>
      </w:tr>
      <w:tr w:rsidR="00EF0CFB" w14:paraId="2F10FDBA" w14:textId="77777777">
        <w:trPr>
          <w:trHeight w:val="228"/>
        </w:trPr>
        <w:tc>
          <w:tcPr>
            <w:tcW w:w="1875" w:type="dxa"/>
            <w:tcBorders>
              <w:left w:val="single" w:sz="8" w:space="0" w:color="DDDDDD"/>
              <w:right w:val="single" w:sz="8" w:space="0" w:color="DDDDDD"/>
            </w:tcBorders>
            <w:vAlign w:val="bottom"/>
          </w:tcPr>
          <w:p w14:paraId="7A04BDF8" w14:textId="31D4C892" w:rsidR="00EF0CFB" w:rsidRDefault="00000000">
            <w:pPr>
              <w:ind w:left="100"/>
              <w:rPr>
                <w:sz w:val="20"/>
                <w:szCs w:val="20"/>
              </w:rPr>
            </w:pPr>
            <w:r>
              <w:rPr>
                <w:rFonts w:ascii="Arial" w:eastAsia="Arial" w:hAnsi="Arial" w:cs="Arial"/>
                <w:b/>
                <w:sz w:val="20"/>
                <w:szCs w:val="20"/>
              </w:rPr>
              <w:t>Objectives</w:t>
            </w:r>
          </w:p>
        </w:tc>
        <w:tc>
          <w:tcPr>
            <w:tcW w:w="12270" w:type="dxa"/>
            <w:gridSpan w:val="5"/>
            <w:tcBorders>
              <w:right w:val="single" w:sz="8" w:space="0" w:color="DDDDDD"/>
            </w:tcBorders>
            <w:vAlign w:val="bottom"/>
          </w:tcPr>
          <w:p w14:paraId="22F8DF70" w14:textId="77777777" w:rsidR="00EF0CFB" w:rsidRDefault="00EF0CFB">
            <w:pPr>
              <w:ind w:left="270"/>
              <w:rPr>
                <w:rFonts w:ascii="Arial" w:eastAsia="Arial" w:hAnsi="Arial" w:cs="Arial"/>
                <w:sz w:val="20"/>
                <w:szCs w:val="20"/>
              </w:rPr>
            </w:pPr>
          </w:p>
          <w:p w14:paraId="40A08768" w14:textId="0B355E0C" w:rsidR="00EF0CFB" w:rsidRDefault="00000000">
            <w:pPr>
              <w:rPr>
                <w:rFonts w:ascii="Arial" w:eastAsia="Arial" w:hAnsi="Arial" w:cs="Arial"/>
                <w:sz w:val="20"/>
                <w:szCs w:val="20"/>
              </w:rPr>
            </w:pPr>
            <w:r>
              <w:rPr>
                <w:rFonts w:ascii="Arial" w:eastAsia="Arial" w:hAnsi="Arial" w:cs="Arial"/>
                <w:sz w:val="20"/>
                <w:szCs w:val="20"/>
              </w:rPr>
              <w:t xml:space="preserve">We are developing an innovative event management system designed to streamline complex logistics, such as venue booking, vendor coordination, and guest invitations, with the aim of alleviating anxiety and inefficiency for both users and service providers. Our objective is to provide a user-friendly application that enables users to plan and customize their events effectively and efficiently, ultimately creating memorable experiences while adhering to budgetary constraints and busy schedules. Additionally, we aim to create a seamless experience for service providers, allowing them to offer their services efficiently while ensuring users can easily access and utilize these services. By catering to both types of users, our goal is to revolutionize the event planning process and enhance overall </w:t>
            </w:r>
            <w:r w:rsidR="00267EF1">
              <w:rPr>
                <w:rFonts w:ascii="Arial" w:eastAsia="Arial" w:hAnsi="Arial" w:cs="Arial"/>
                <w:sz w:val="20"/>
                <w:szCs w:val="20"/>
              </w:rPr>
              <w:t>satisfaction.</w:t>
            </w:r>
          </w:p>
          <w:p w14:paraId="697771B4" w14:textId="77777777" w:rsidR="00EF0CFB" w:rsidRDefault="00EF0CFB">
            <w:pPr>
              <w:rPr>
                <w:sz w:val="20"/>
                <w:szCs w:val="20"/>
              </w:rPr>
            </w:pPr>
          </w:p>
        </w:tc>
        <w:tc>
          <w:tcPr>
            <w:tcW w:w="105" w:type="dxa"/>
            <w:vAlign w:val="bottom"/>
          </w:tcPr>
          <w:p w14:paraId="2651E6D3" w14:textId="77777777" w:rsidR="00EF0CFB" w:rsidRDefault="00EF0CFB">
            <w:pPr>
              <w:rPr>
                <w:sz w:val="20"/>
                <w:szCs w:val="20"/>
              </w:rPr>
            </w:pPr>
          </w:p>
        </w:tc>
      </w:tr>
      <w:tr w:rsidR="00EF0CFB" w14:paraId="7C6B63B2" w14:textId="77777777">
        <w:trPr>
          <w:trHeight w:val="224"/>
        </w:trPr>
        <w:tc>
          <w:tcPr>
            <w:tcW w:w="1875" w:type="dxa"/>
            <w:tcBorders>
              <w:left w:val="single" w:sz="8" w:space="0" w:color="DDDDDD"/>
              <w:bottom w:val="single" w:sz="8" w:space="0" w:color="DDDDDD"/>
              <w:right w:val="single" w:sz="8" w:space="0" w:color="DDDDDD"/>
            </w:tcBorders>
            <w:vAlign w:val="bottom"/>
          </w:tcPr>
          <w:p w14:paraId="15BEDC94" w14:textId="77777777" w:rsidR="00EF0CFB" w:rsidRDefault="00EF0CFB">
            <w:pPr>
              <w:ind w:left="100"/>
              <w:rPr>
                <w:rFonts w:ascii="Arial" w:eastAsia="Arial" w:hAnsi="Arial" w:cs="Arial"/>
                <w:b/>
                <w:sz w:val="20"/>
                <w:szCs w:val="20"/>
              </w:rPr>
            </w:pPr>
          </w:p>
        </w:tc>
        <w:tc>
          <w:tcPr>
            <w:tcW w:w="3210" w:type="dxa"/>
            <w:tcBorders>
              <w:bottom w:val="single" w:sz="8" w:space="0" w:color="DDDDDD"/>
            </w:tcBorders>
            <w:vAlign w:val="bottom"/>
          </w:tcPr>
          <w:p w14:paraId="5620E0CC" w14:textId="77777777" w:rsidR="00EF0CFB" w:rsidRDefault="00EF0CFB">
            <w:pPr>
              <w:ind w:left="100"/>
              <w:rPr>
                <w:rFonts w:ascii="Arial" w:eastAsia="Arial" w:hAnsi="Arial" w:cs="Arial"/>
                <w:sz w:val="20"/>
                <w:szCs w:val="20"/>
              </w:rPr>
            </w:pPr>
          </w:p>
        </w:tc>
        <w:tc>
          <w:tcPr>
            <w:tcW w:w="2280" w:type="dxa"/>
            <w:gridSpan w:val="2"/>
            <w:tcBorders>
              <w:bottom w:val="single" w:sz="8" w:space="0" w:color="DDDDDD"/>
            </w:tcBorders>
            <w:vAlign w:val="bottom"/>
          </w:tcPr>
          <w:p w14:paraId="465CD371" w14:textId="77777777" w:rsidR="00EF0CFB" w:rsidRDefault="00EF0CFB">
            <w:pPr>
              <w:rPr>
                <w:sz w:val="20"/>
                <w:szCs w:val="20"/>
              </w:rPr>
            </w:pPr>
          </w:p>
        </w:tc>
        <w:tc>
          <w:tcPr>
            <w:tcW w:w="6780" w:type="dxa"/>
            <w:gridSpan w:val="2"/>
            <w:tcBorders>
              <w:bottom w:val="single" w:sz="8" w:space="0" w:color="DDDDDD"/>
              <w:right w:val="single" w:sz="8" w:space="0" w:color="DDDDDD"/>
            </w:tcBorders>
            <w:vAlign w:val="bottom"/>
          </w:tcPr>
          <w:p w14:paraId="72286E04" w14:textId="77777777" w:rsidR="00EF0CFB" w:rsidRDefault="00EF0CFB">
            <w:pPr>
              <w:rPr>
                <w:sz w:val="20"/>
                <w:szCs w:val="20"/>
              </w:rPr>
            </w:pPr>
          </w:p>
        </w:tc>
        <w:tc>
          <w:tcPr>
            <w:tcW w:w="105" w:type="dxa"/>
            <w:vAlign w:val="bottom"/>
          </w:tcPr>
          <w:p w14:paraId="141172BC" w14:textId="77777777" w:rsidR="00EF0CFB" w:rsidRDefault="00EF0CFB">
            <w:pPr>
              <w:rPr>
                <w:sz w:val="20"/>
                <w:szCs w:val="20"/>
              </w:rPr>
            </w:pPr>
          </w:p>
        </w:tc>
      </w:tr>
      <w:tr w:rsidR="00EF0CFB" w14:paraId="6B2E9EF4" w14:textId="77777777">
        <w:trPr>
          <w:trHeight w:val="224"/>
        </w:trPr>
        <w:tc>
          <w:tcPr>
            <w:tcW w:w="1875" w:type="dxa"/>
            <w:tcBorders>
              <w:left w:val="single" w:sz="8" w:space="0" w:color="DDDDDD"/>
              <w:bottom w:val="single" w:sz="8" w:space="0" w:color="DDDDDD"/>
              <w:right w:val="single" w:sz="8" w:space="0" w:color="DDDDDD"/>
            </w:tcBorders>
            <w:vAlign w:val="bottom"/>
          </w:tcPr>
          <w:p w14:paraId="3EDC95DB" w14:textId="77777777" w:rsidR="00EF0CFB" w:rsidRDefault="00000000">
            <w:pPr>
              <w:ind w:left="100"/>
              <w:rPr>
                <w:rFonts w:ascii="Arial" w:eastAsia="Arial" w:hAnsi="Arial" w:cs="Arial"/>
                <w:b/>
                <w:sz w:val="20"/>
                <w:szCs w:val="20"/>
              </w:rPr>
            </w:pPr>
            <w:r>
              <w:rPr>
                <w:rFonts w:ascii="Arial" w:eastAsia="Arial" w:hAnsi="Arial" w:cs="Arial"/>
                <w:b/>
                <w:sz w:val="20"/>
                <w:szCs w:val="20"/>
              </w:rPr>
              <w:t>Literature Review / Background Study</w:t>
            </w:r>
          </w:p>
        </w:tc>
        <w:tc>
          <w:tcPr>
            <w:tcW w:w="12270" w:type="dxa"/>
            <w:gridSpan w:val="5"/>
            <w:tcBorders>
              <w:bottom w:val="single" w:sz="8" w:space="0" w:color="DDDDDD"/>
              <w:right w:val="single" w:sz="8" w:space="0" w:color="DDDDDD"/>
            </w:tcBorders>
            <w:vAlign w:val="bottom"/>
          </w:tcPr>
          <w:p w14:paraId="2F6DC581" w14:textId="77777777" w:rsidR="00EF0CFB" w:rsidRDefault="00000000">
            <w:pPr>
              <w:numPr>
                <w:ilvl w:val="0"/>
                <w:numId w:val="1"/>
              </w:numPr>
              <w:rPr>
                <w:sz w:val="20"/>
                <w:szCs w:val="20"/>
              </w:rPr>
            </w:pPr>
            <w:commentRangeStart w:id="20"/>
            <w:r>
              <w:rPr>
                <w:sz w:val="20"/>
                <w:szCs w:val="20"/>
              </w:rPr>
              <w:t>Donald A. Norman - The Design of Everyday Things-Basic Books (2002).</w:t>
            </w:r>
          </w:p>
          <w:p w14:paraId="213EC2A0" w14:textId="18A108A2" w:rsidR="00EF0CFB" w:rsidRDefault="00000000">
            <w:pPr>
              <w:numPr>
                <w:ilvl w:val="0"/>
                <w:numId w:val="1"/>
              </w:numPr>
              <w:rPr>
                <w:sz w:val="20"/>
                <w:szCs w:val="20"/>
              </w:rPr>
            </w:pPr>
            <w:r>
              <w:rPr>
                <w:sz w:val="20"/>
                <w:szCs w:val="20"/>
              </w:rPr>
              <w:t xml:space="preserve">Don </w:t>
            </w:r>
            <w:r w:rsidR="00001D00">
              <w:rPr>
                <w:sz w:val="20"/>
                <w:szCs w:val="20"/>
              </w:rPr>
              <w:t>N</w:t>
            </w:r>
            <w:r>
              <w:rPr>
                <w:sz w:val="20"/>
                <w:szCs w:val="20"/>
              </w:rPr>
              <w:t xml:space="preserve">ormen Design principle on </w:t>
            </w:r>
            <w:proofErr w:type="spellStart"/>
            <w:r>
              <w:rPr>
                <w:sz w:val="20"/>
                <w:szCs w:val="20"/>
              </w:rPr>
              <w:t>youtube</w:t>
            </w:r>
            <w:proofErr w:type="spellEnd"/>
            <w:r>
              <w:rPr>
                <w:sz w:val="20"/>
                <w:szCs w:val="20"/>
              </w:rPr>
              <w:t>.</w:t>
            </w:r>
          </w:p>
          <w:p w14:paraId="7FBD4904" w14:textId="77777777" w:rsidR="00EF0CFB" w:rsidRDefault="00000000">
            <w:pPr>
              <w:numPr>
                <w:ilvl w:val="0"/>
                <w:numId w:val="1"/>
              </w:numPr>
              <w:rPr>
                <w:sz w:val="20"/>
                <w:szCs w:val="20"/>
              </w:rPr>
            </w:pPr>
            <w:r>
              <w:rPr>
                <w:sz w:val="20"/>
                <w:szCs w:val="20"/>
              </w:rPr>
              <w:t>Course of David Joyner HCI course of EDX.</w:t>
            </w:r>
          </w:p>
          <w:p w14:paraId="1BA716F1" w14:textId="77777777" w:rsidR="00EF0CFB" w:rsidRDefault="00000000">
            <w:pPr>
              <w:numPr>
                <w:ilvl w:val="0"/>
                <w:numId w:val="1"/>
              </w:numPr>
              <w:rPr>
                <w:sz w:val="20"/>
                <w:szCs w:val="20"/>
              </w:rPr>
            </w:pPr>
            <w:r>
              <w:rPr>
                <w:sz w:val="20"/>
                <w:szCs w:val="20"/>
              </w:rPr>
              <w:t>Survey Form.</w:t>
            </w:r>
          </w:p>
          <w:p w14:paraId="7427D205" w14:textId="77777777" w:rsidR="00EF0CFB" w:rsidRDefault="00000000">
            <w:pPr>
              <w:numPr>
                <w:ilvl w:val="0"/>
                <w:numId w:val="1"/>
              </w:numPr>
              <w:rPr>
                <w:sz w:val="20"/>
                <w:szCs w:val="20"/>
              </w:rPr>
            </w:pPr>
            <w:r>
              <w:rPr>
                <w:sz w:val="20"/>
                <w:szCs w:val="20"/>
              </w:rPr>
              <w:t>INTEGRATED EVENT MANAGEMENT: EVENT CORRELATION USING DEPENDENCY GRAPHS [1].</w:t>
            </w:r>
          </w:p>
          <w:p w14:paraId="36B10C0B" w14:textId="77777777" w:rsidR="00EF0CFB" w:rsidRDefault="00000000">
            <w:pPr>
              <w:numPr>
                <w:ilvl w:val="0"/>
                <w:numId w:val="1"/>
              </w:numPr>
              <w:rPr>
                <w:sz w:val="20"/>
                <w:szCs w:val="20"/>
              </w:rPr>
            </w:pPr>
            <w:r>
              <w:rPr>
                <w:sz w:val="20"/>
                <w:szCs w:val="20"/>
              </w:rPr>
              <w:t>DEVELOPING A RESEARCH AGENDA FOR THE EVENT MANAGEMENT FIELD [2].</w:t>
            </w:r>
          </w:p>
          <w:p w14:paraId="4127D026" w14:textId="77777777" w:rsidR="00EF0CFB" w:rsidRDefault="00000000">
            <w:pPr>
              <w:numPr>
                <w:ilvl w:val="0"/>
                <w:numId w:val="1"/>
              </w:numPr>
              <w:rPr>
                <w:sz w:val="20"/>
                <w:szCs w:val="20"/>
              </w:rPr>
            </w:pPr>
            <w:r>
              <w:rPr>
                <w:sz w:val="20"/>
                <w:szCs w:val="20"/>
              </w:rPr>
              <w:t>A Study on Event Management with Reference to Wedding Company (E-Factor) Gopi Patel</w:t>
            </w:r>
            <w:proofErr w:type="gramStart"/>
            <w:r>
              <w:rPr>
                <w:sz w:val="20"/>
                <w:szCs w:val="20"/>
              </w:rPr>
              <w:t>1 ,</w:t>
            </w:r>
            <w:proofErr w:type="gramEnd"/>
            <w:r>
              <w:rPr>
                <w:sz w:val="20"/>
                <w:szCs w:val="20"/>
              </w:rPr>
              <w:t xml:space="preserve"> Dr. Ajay Bhardwaj2 </w:t>
            </w:r>
            <w:commentRangeEnd w:id="20"/>
            <w:r w:rsidR="00001D00">
              <w:rPr>
                <w:rStyle w:val="CommentReference"/>
              </w:rPr>
              <w:commentReference w:id="20"/>
            </w:r>
          </w:p>
        </w:tc>
        <w:tc>
          <w:tcPr>
            <w:tcW w:w="105" w:type="dxa"/>
            <w:vAlign w:val="bottom"/>
          </w:tcPr>
          <w:p w14:paraId="2F690697" w14:textId="77777777" w:rsidR="00EF0CFB" w:rsidRDefault="00EF0CFB">
            <w:pPr>
              <w:rPr>
                <w:sz w:val="20"/>
                <w:szCs w:val="20"/>
              </w:rPr>
            </w:pPr>
          </w:p>
        </w:tc>
      </w:tr>
      <w:tr w:rsidR="00EF0CFB" w14:paraId="60C549D8" w14:textId="77777777">
        <w:trPr>
          <w:trHeight w:val="228"/>
        </w:trPr>
        <w:tc>
          <w:tcPr>
            <w:tcW w:w="1875" w:type="dxa"/>
            <w:tcBorders>
              <w:left w:val="single" w:sz="8" w:space="0" w:color="DDDDDD"/>
              <w:right w:val="single" w:sz="8" w:space="0" w:color="DDDDDD"/>
            </w:tcBorders>
            <w:vAlign w:val="bottom"/>
          </w:tcPr>
          <w:p w14:paraId="7694D725" w14:textId="77777777" w:rsidR="00EF0CFB" w:rsidRDefault="00EF0CFB">
            <w:pPr>
              <w:ind w:left="100"/>
              <w:rPr>
                <w:rFonts w:ascii="Arial" w:eastAsia="Arial" w:hAnsi="Arial" w:cs="Arial"/>
                <w:b/>
                <w:sz w:val="20"/>
                <w:szCs w:val="20"/>
              </w:rPr>
            </w:pPr>
          </w:p>
          <w:p w14:paraId="470EA4D8" w14:textId="5C43E10C" w:rsidR="00EF0CFB" w:rsidRDefault="00000000">
            <w:pPr>
              <w:ind w:left="100"/>
              <w:rPr>
                <w:rFonts w:ascii="Arial" w:eastAsia="Arial" w:hAnsi="Arial" w:cs="Arial"/>
                <w:b/>
                <w:sz w:val="20"/>
                <w:szCs w:val="20"/>
              </w:rPr>
            </w:pPr>
            <w:r>
              <w:rPr>
                <w:rFonts w:ascii="Arial" w:eastAsia="Arial" w:hAnsi="Arial" w:cs="Arial"/>
                <w:b/>
                <w:sz w:val="20"/>
                <w:szCs w:val="20"/>
              </w:rPr>
              <w:t xml:space="preserve">Project Implementation </w:t>
            </w:r>
            <w:commentRangeStart w:id="21"/>
            <w:r>
              <w:rPr>
                <w:rFonts w:ascii="Arial" w:eastAsia="Arial" w:hAnsi="Arial" w:cs="Arial"/>
                <w:b/>
                <w:sz w:val="20"/>
                <w:szCs w:val="20"/>
              </w:rPr>
              <w:t>Method</w:t>
            </w:r>
            <w:commentRangeEnd w:id="21"/>
            <w:r w:rsidR="004F3058">
              <w:rPr>
                <w:rStyle w:val="CommentReference"/>
              </w:rPr>
              <w:commentReference w:id="21"/>
            </w:r>
          </w:p>
        </w:tc>
        <w:tc>
          <w:tcPr>
            <w:tcW w:w="12270" w:type="dxa"/>
            <w:gridSpan w:val="5"/>
            <w:tcBorders>
              <w:right w:val="single" w:sz="8" w:space="0" w:color="DDDDDD"/>
            </w:tcBorders>
            <w:vAlign w:val="bottom"/>
          </w:tcPr>
          <w:p w14:paraId="17D6DCCB" w14:textId="77777777" w:rsidR="00EF0CFB" w:rsidRDefault="00EF0CFB">
            <w:pPr>
              <w:rPr>
                <w:rFonts w:ascii="Arial" w:eastAsia="Arial" w:hAnsi="Arial" w:cs="Arial"/>
                <w:sz w:val="20"/>
                <w:szCs w:val="20"/>
              </w:rPr>
            </w:pPr>
          </w:p>
        </w:tc>
        <w:tc>
          <w:tcPr>
            <w:tcW w:w="105" w:type="dxa"/>
            <w:vAlign w:val="bottom"/>
          </w:tcPr>
          <w:p w14:paraId="28E127EC" w14:textId="77777777" w:rsidR="00EF0CFB" w:rsidRDefault="00EF0CFB">
            <w:pPr>
              <w:rPr>
                <w:sz w:val="20"/>
                <w:szCs w:val="20"/>
              </w:rPr>
            </w:pPr>
          </w:p>
        </w:tc>
      </w:tr>
      <w:tr w:rsidR="00EF0CFB" w14:paraId="5769CEB1" w14:textId="77777777">
        <w:trPr>
          <w:trHeight w:val="228"/>
        </w:trPr>
        <w:tc>
          <w:tcPr>
            <w:tcW w:w="1875" w:type="dxa"/>
            <w:tcBorders>
              <w:left w:val="single" w:sz="8" w:space="0" w:color="DDDDDD"/>
              <w:right w:val="single" w:sz="8" w:space="0" w:color="DDDDDD"/>
            </w:tcBorders>
            <w:vAlign w:val="bottom"/>
          </w:tcPr>
          <w:p w14:paraId="764A1CFB" w14:textId="77777777" w:rsidR="00EF0CFB" w:rsidRDefault="00EF0CFB">
            <w:pPr>
              <w:rPr>
                <w:sz w:val="20"/>
                <w:szCs w:val="20"/>
              </w:rPr>
            </w:pPr>
          </w:p>
        </w:tc>
        <w:tc>
          <w:tcPr>
            <w:tcW w:w="12270" w:type="dxa"/>
            <w:gridSpan w:val="5"/>
            <w:tcBorders>
              <w:right w:val="single" w:sz="8" w:space="0" w:color="DDDDDD"/>
            </w:tcBorders>
            <w:vAlign w:val="bottom"/>
          </w:tcPr>
          <w:p w14:paraId="1446C93D" w14:textId="5B600B17" w:rsidR="00EF0CFB" w:rsidRDefault="00EF0CFB">
            <w:pPr>
              <w:ind w:left="100"/>
              <w:rPr>
                <w:sz w:val="20"/>
                <w:szCs w:val="20"/>
              </w:rPr>
            </w:pPr>
          </w:p>
        </w:tc>
        <w:tc>
          <w:tcPr>
            <w:tcW w:w="105" w:type="dxa"/>
            <w:vAlign w:val="bottom"/>
          </w:tcPr>
          <w:p w14:paraId="7AA2ECF8" w14:textId="77777777" w:rsidR="00EF0CFB" w:rsidRDefault="00EF0CFB">
            <w:pPr>
              <w:rPr>
                <w:sz w:val="20"/>
                <w:szCs w:val="20"/>
              </w:rPr>
            </w:pPr>
          </w:p>
        </w:tc>
      </w:tr>
      <w:tr w:rsidR="00EF0CFB" w14:paraId="20593277" w14:textId="77777777">
        <w:trPr>
          <w:trHeight w:val="308"/>
        </w:trPr>
        <w:tc>
          <w:tcPr>
            <w:tcW w:w="1875" w:type="dxa"/>
            <w:tcBorders>
              <w:left w:val="single" w:sz="8" w:space="0" w:color="DDDDDD"/>
              <w:right w:val="single" w:sz="8" w:space="0" w:color="DDDDDD"/>
            </w:tcBorders>
            <w:vAlign w:val="bottom"/>
          </w:tcPr>
          <w:p w14:paraId="112B4C06" w14:textId="77777777" w:rsidR="00EF0CFB" w:rsidRDefault="00EF0CFB">
            <w:pPr>
              <w:ind w:left="100"/>
              <w:rPr>
                <w:rFonts w:ascii="Arial" w:eastAsia="Arial" w:hAnsi="Arial" w:cs="Arial"/>
                <w:b/>
                <w:sz w:val="20"/>
                <w:szCs w:val="20"/>
              </w:rPr>
            </w:pPr>
            <w:commentRangeStart w:id="22"/>
          </w:p>
          <w:p w14:paraId="45102EFD" w14:textId="77777777" w:rsidR="00EF0CFB" w:rsidRDefault="00EF0CFB">
            <w:pPr>
              <w:ind w:left="100"/>
              <w:rPr>
                <w:rFonts w:ascii="Arial" w:eastAsia="Arial" w:hAnsi="Arial" w:cs="Arial"/>
                <w:b/>
                <w:sz w:val="20"/>
                <w:szCs w:val="20"/>
              </w:rPr>
            </w:pPr>
          </w:p>
          <w:p w14:paraId="18E76B37" w14:textId="77777777" w:rsidR="00EF0CFB" w:rsidRDefault="00EF0CFB">
            <w:pPr>
              <w:ind w:left="100"/>
              <w:rPr>
                <w:rFonts w:ascii="Arial" w:eastAsia="Arial" w:hAnsi="Arial" w:cs="Arial"/>
                <w:b/>
                <w:sz w:val="20"/>
                <w:szCs w:val="20"/>
              </w:rPr>
            </w:pPr>
          </w:p>
          <w:p w14:paraId="0108E584" w14:textId="77777777" w:rsidR="00EF0CFB" w:rsidRDefault="00EF0CFB">
            <w:pPr>
              <w:ind w:left="100"/>
              <w:rPr>
                <w:rFonts w:ascii="Arial" w:eastAsia="Arial" w:hAnsi="Arial" w:cs="Arial"/>
                <w:b/>
                <w:sz w:val="20"/>
                <w:szCs w:val="20"/>
              </w:rPr>
            </w:pPr>
          </w:p>
          <w:p w14:paraId="4D59A5D6" w14:textId="77777777" w:rsidR="00EF0CFB" w:rsidRDefault="00EF0CFB">
            <w:pPr>
              <w:ind w:left="100"/>
              <w:rPr>
                <w:rFonts w:ascii="Arial" w:eastAsia="Arial" w:hAnsi="Arial" w:cs="Arial"/>
                <w:b/>
                <w:sz w:val="20"/>
                <w:szCs w:val="20"/>
              </w:rPr>
            </w:pPr>
          </w:p>
          <w:p w14:paraId="033BD505" w14:textId="77777777" w:rsidR="00EF0CFB" w:rsidRDefault="00EF0CFB">
            <w:pPr>
              <w:ind w:left="100"/>
              <w:rPr>
                <w:rFonts w:ascii="Arial" w:eastAsia="Arial" w:hAnsi="Arial" w:cs="Arial"/>
                <w:b/>
                <w:sz w:val="20"/>
                <w:szCs w:val="20"/>
              </w:rPr>
            </w:pPr>
          </w:p>
          <w:p w14:paraId="2967CA54" w14:textId="77777777" w:rsidR="00EF0CFB" w:rsidRDefault="00EF0CFB">
            <w:pPr>
              <w:ind w:left="100"/>
              <w:rPr>
                <w:rFonts w:ascii="Arial" w:eastAsia="Arial" w:hAnsi="Arial" w:cs="Arial"/>
                <w:b/>
                <w:sz w:val="20"/>
                <w:szCs w:val="20"/>
              </w:rPr>
            </w:pPr>
          </w:p>
          <w:p w14:paraId="0DC9C420" w14:textId="77777777" w:rsidR="00EF0CFB" w:rsidRDefault="00EF0CFB">
            <w:pPr>
              <w:ind w:left="100"/>
              <w:rPr>
                <w:rFonts w:ascii="Arial" w:eastAsia="Arial" w:hAnsi="Arial" w:cs="Arial"/>
                <w:b/>
                <w:sz w:val="20"/>
                <w:szCs w:val="20"/>
              </w:rPr>
            </w:pPr>
          </w:p>
          <w:p w14:paraId="1075AE4F" w14:textId="77777777" w:rsidR="00EF0CFB" w:rsidRDefault="00EF0CFB">
            <w:pPr>
              <w:ind w:left="100"/>
              <w:rPr>
                <w:rFonts w:ascii="Arial" w:eastAsia="Arial" w:hAnsi="Arial" w:cs="Arial"/>
                <w:b/>
                <w:sz w:val="20"/>
                <w:szCs w:val="20"/>
              </w:rPr>
            </w:pPr>
          </w:p>
          <w:p w14:paraId="0DACC666" w14:textId="77777777" w:rsidR="00EF0CFB" w:rsidRDefault="00EF0CFB">
            <w:pPr>
              <w:ind w:left="100"/>
              <w:rPr>
                <w:rFonts w:ascii="Arial" w:eastAsia="Arial" w:hAnsi="Arial" w:cs="Arial"/>
                <w:b/>
                <w:sz w:val="20"/>
                <w:szCs w:val="20"/>
              </w:rPr>
            </w:pPr>
          </w:p>
          <w:p w14:paraId="3843E549" w14:textId="77777777" w:rsidR="00EF0CFB" w:rsidRDefault="00EF0CFB">
            <w:pPr>
              <w:ind w:left="100"/>
              <w:rPr>
                <w:rFonts w:ascii="Arial" w:eastAsia="Arial" w:hAnsi="Arial" w:cs="Arial"/>
                <w:b/>
                <w:sz w:val="20"/>
                <w:szCs w:val="20"/>
              </w:rPr>
            </w:pPr>
          </w:p>
          <w:p w14:paraId="1FBFFE22" w14:textId="77777777" w:rsidR="00EF0CFB" w:rsidRDefault="00EF0CFB">
            <w:pPr>
              <w:ind w:left="100"/>
              <w:rPr>
                <w:rFonts w:ascii="Arial" w:eastAsia="Arial" w:hAnsi="Arial" w:cs="Arial"/>
                <w:b/>
                <w:sz w:val="20"/>
                <w:szCs w:val="20"/>
              </w:rPr>
            </w:pPr>
          </w:p>
          <w:p w14:paraId="23852550" w14:textId="77777777" w:rsidR="00EF0CFB" w:rsidRDefault="00EF0CFB">
            <w:pPr>
              <w:ind w:left="100"/>
              <w:rPr>
                <w:rFonts w:ascii="Arial" w:eastAsia="Arial" w:hAnsi="Arial" w:cs="Arial"/>
                <w:b/>
                <w:sz w:val="20"/>
                <w:szCs w:val="20"/>
              </w:rPr>
            </w:pPr>
          </w:p>
          <w:p w14:paraId="45F52210" w14:textId="2883A761" w:rsidR="00EF0CFB" w:rsidRDefault="00000000">
            <w:pPr>
              <w:ind w:left="100"/>
              <w:rPr>
                <w:sz w:val="20"/>
                <w:szCs w:val="20"/>
              </w:rPr>
            </w:pPr>
            <w:r>
              <w:rPr>
                <w:rFonts w:ascii="Arial" w:eastAsia="Arial" w:hAnsi="Arial" w:cs="Arial"/>
                <w:b/>
                <w:sz w:val="20"/>
                <w:szCs w:val="20"/>
              </w:rPr>
              <w:t>Benefits of the</w:t>
            </w:r>
            <w:r w:rsidR="00001D00">
              <w:rPr>
                <w:rFonts w:ascii="Arial" w:eastAsia="Arial" w:hAnsi="Arial" w:cs="Arial"/>
                <w:b/>
                <w:sz w:val="20"/>
                <w:szCs w:val="20"/>
              </w:rPr>
              <w:t xml:space="preserve"> </w:t>
            </w:r>
            <w:r w:rsidR="00001D00">
              <w:rPr>
                <w:rFonts w:ascii="Arial" w:eastAsia="Arial" w:hAnsi="Arial" w:cs="Arial"/>
                <w:b/>
                <w:sz w:val="20"/>
                <w:szCs w:val="20"/>
              </w:rPr>
              <w:t>Project</w:t>
            </w:r>
          </w:p>
        </w:tc>
        <w:tc>
          <w:tcPr>
            <w:tcW w:w="12270" w:type="dxa"/>
            <w:gridSpan w:val="5"/>
            <w:tcBorders>
              <w:right w:val="single" w:sz="8" w:space="0" w:color="DDDDDD"/>
            </w:tcBorders>
            <w:vAlign w:val="bottom"/>
          </w:tcPr>
          <w:p w14:paraId="68289BE6" w14:textId="5F419E19" w:rsidR="00EF0CFB" w:rsidRDefault="00C37160">
            <w:pPr>
              <w:widowControl w:val="0"/>
              <w:spacing w:line="276" w:lineRule="auto"/>
              <w:rPr>
                <w:rFonts w:ascii="Arial" w:eastAsia="Arial" w:hAnsi="Arial" w:cs="Arial"/>
              </w:rPr>
            </w:pPr>
            <w:r>
              <w:rPr>
                <w:sz w:val="20"/>
                <w:szCs w:val="20"/>
              </w:rPr>
              <w:t xml:space="preserve">This is the comparison between 3 top rated mobile applications from the </w:t>
            </w:r>
            <w:r>
              <w:rPr>
                <w:sz w:val="20"/>
                <w:szCs w:val="20"/>
              </w:rPr>
              <w:t xml:space="preserve">Google </w:t>
            </w:r>
            <w:proofErr w:type="spellStart"/>
            <w:r>
              <w:rPr>
                <w:sz w:val="20"/>
                <w:szCs w:val="20"/>
              </w:rPr>
              <w:t>P</w:t>
            </w:r>
            <w:r>
              <w:rPr>
                <w:sz w:val="20"/>
                <w:szCs w:val="20"/>
              </w:rPr>
              <w:t>lay</w:t>
            </w:r>
            <w:r>
              <w:rPr>
                <w:sz w:val="20"/>
                <w:szCs w:val="20"/>
              </w:rPr>
              <w:t>S</w:t>
            </w:r>
            <w:r>
              <w:rPr>
                <w:sz w:val="20"/>
                <w:szCs w:val="20"/>
              </w:rPr>
              <w:t>tore</w:t>
            </w:r>
            <w:proofErr w:type="spellEnd"/>
            <w:r>
              <w:rPr>
                <w:sz w:val="20"/>
                <w:szCs w:val="20"/>
              </w:rPr>
              <w:t>.</w:t>
            </w:r>
          </w:p>
          <w:tbl>
            <w:tblPr>
              <w:tblStyle w:val="a4"/>
              <w:tblW w:w="11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
              <w:gridCol w:w="4653"/>
              <w:gridCol w:w="1137"/>
              <w:gridCol w:w="1150"/>
              <w:gridCol w:w="1262"/>
              <w:gridCol w:w="2459"/>
            </w:tblGrid>
            <w:tr w:rsidR="00001D00" w14:paraId="2B8FA84F" w14:textId="77777777" w:rsidTr="00C37160">
              <w:trPr>
                <w:trHeight w:val="273"/>
              </w:trPr>
              <w:tc>
                <w:tcPr>
                  <w:tcW w:w="903" w:type="dxa"/>
                </w:tcPr>
                <w:p w14:paraId="17117C11" w14:textId="77777777" w:rsidR="00001D00" w:rsidRDefault="00001D00">
                  <w:pPr>
                    <w:rPr>
                      <w:rFonts w:ascii="Calibri" w:eastAsia="Calibri" w:hAnsi="Calibri" w:cs="Calibri"/>
                      <w:b/>
                    </w:rPr>
                  </w:pPr>
                </w:p>
              </w:tc>
              <w:tc>
                <w:tcPr>
                  <w:tcW w:w="4653" w:type="dxa"/>
                </w:tcPr>
                <w:p w14:paraId="14D14F1A" w14:textId="77777777" w:rsidR="00001D00" w:rsidRDefault="00001D00">
                  <w:pPr>
                    <w:rPr>
                      <w:rFonts w:ascii="Calibri" w:eastAsia="Calibri" w:hAnsi="Calibri" w:cs="Calibri"/>
                      <w:b/>
                    </w:rPr>
                  </w:pPr>
                </w:p>
              </w:tc>
              <w:tc>
                <w:tcPr>
                  <w:tcW w:w="3549" w:type="dxa"/>
                  <w:gridSpan w:val="3"/>
                </w:tcPr>
                <w:p w14:paraId="07B99731" w14:textId="183BCDE5" w:rsidR="00001D00" w:rsidRDefault="00001D00">
                  <w:pPr>
                    <w:rPr>
                      <w:rFonts w:ascii="Calibri" w:eastAsia="Calibri" w:hAnsi="Calibri" w:cs="Calibri"/>
                      <w:b/>
                    </w:rPr>
                  </w:pPr>
                  <w:r>
                    <w:rPr>
                      <w:rFonts w:ascii="Calibri" w:eastAsia="Calibri" w:hAnsi="Calibri" w:cs="Calibri"/>
                      <w:b/>
                    </w:rPr>
                    <w:t>Existing Applications</w:t>
                  </w:r>
                </w:p>
              </w:tc>
              <w:tc>
                <w:tcPr>
                  <w:tcW w:w="2459" w:type="dxa"/>
                </w:tcPr>
                <w:p w14:paraId="75E9F602" w14:textId="67EA6F7C" w:rsidR="00001D00" w:rsidRDefault="00D368CE">
                  <w:pPr>
                    <w:rPr>
                      <w:rFonts w:ascii="Calibri" w:eastAsia="Calibri" w:hAnsi="Calibri" w:cs="Calibri"/>
                      <w:b/>
                    </w:rPr>
                  </w:pPr>
                  <w:r>
                    <w:rPr>
                      <w:rFonts w:ascii="Calibri" w:eastAsia="Calibri" w:hAnsi="Calibri" w:cs="Calibri"/>
                      <w:b/>
                    </w:rPr>
                    <w:t>Proposed Application</w:t>
                  </w:r>
                </w:p>
              </w:tc>
            </w:tr>
            <w:tr w:rsidR="00C37160" w14:paraId="2E361FD2" w14:textId="77777777" w:rsidTr="00C37160">
              <w:trPr>
                <w:trHeight w:val="262"/>
              </w:trPr>
              <w:tc>
                <w:tcPr>
                  <w:tcW w:w="903" w:type="dxa"/>
                </w:tcPr>
                <w:p w14:paraId="78F1A975" w14:textId="77777777" w:rsidR="00EF0CFB" w:rsidRDefault="00000000">
                  <w:pPr>
                    <w:rPr>
                      <w:rFonts w:ascii="Calibri" w:eastAsia="Calibri" w:hAnsi="Calibri" w:cs="Calibri"/>
                      <w:b/>
                    </w:rPr>
                  </w:pPr>
                  <w:r>
                    <w:rPr>
                      <w:rFonts w:ascii="Calibri" w:eastAsia="Calibri" w:hAnsi="Calibri" w:cs="Calibri"/>
                      <w:b/>
                    </w:rPr>
                    <w:t>S.no</w:t>
                  </w:r>
                </w:p>
              </w:tc>
              <w:tc>
                <w:tcPr>
                  <w:tcW w:w="4653" w:type="dxa"/>
                </w:tcPr>
                <w:p w14:paraId="69FEE4B6" w14:textId="77777777" w:rsidR="00EF0CFB" w:rsidRDefault="00000000">
                  <w:pPr>
                    <w:rPr>
                      <w:rFonts w:ascii="Calibri" w:eastAsia="Calibri" w:hAnsi="Calibri" w:cs="Calibri"/>
                      <w:b/>
                    </w:rPr>
                  </w:pPr>
                  <w:r>
                    <w:rPr>
                      <w:rFonts w:ascii="Calibri" w:eastAsia="Calibri" w:hAnsi="Calibri" w:cs="Calibri"/>
                      <w:b/>
                    </w:rPr>
                    <w:t>Features</w:t>
                  </w:r>
                </w:p>
              </w:tc>
              <w:tc>
                <w:tcPr>
                  <w:tcW w:w="1137" w:type="dxa"/>
                </w:tcPr>
                <w:p w14:paraId="72991A04" w14:textId="77777777" w:rsidR="00EF0CFB" w:rsidRPr="00C37160" w:rsidRDefault="00000000" w:rsidP="00C37160">
                  <w:pPr>
                    <w:jc w:val="center"/>
                    <w:rPr>
                      <w:rFonts w:ascii="Calibri" w:eastAsia="Calibri" w:hAnsi="Calibri" w:cs="Calibri"/>
                      <w:bCs/>
                    </w:rPr>
                  </w:pPr>
                  <w:proofErr w:type="spellStart"/>
                  <w:r w:rsidRPr="00C37160">
                    <w:rPr>
                      <w:rFonts w:ascii="Calibri" w:eastAsia="Calibri" w:hAnsi="Calibri" w:cs="Calibri"/>
                      <w:bCs/>
                    </w:rPr>
                    <w:t>topEvent</w:t>
                  </w:r>
                  <w:proofErr w:type="spellEnd"/>
                </w:p>
              </w:tc>
              <w:tc>
                <w:tcPr>
                  <w:tcW w:w="1150" w:type="dxa"/>
                </w:tcPr>
                <w:p w14:paraId="76880DFA" w14:textId="77777777" w:rsidR="00EF0CFB" w:rsidRPr="00C37160" w:rsidRDefault="00000000" w:rsidP="00C37160">
                  <w:pPr>
                    <w:jc w:val="center"/>
                    <w:rPr>
                      <w:rFonts w:ascii="Calibri" w:eastAsia="Calibri" w:hAnsi="Calibri" w:cs="Calibri"/>
                      <w:bCs/>
                    </w:rPr>
                  </w:pPr>
                  <w:proofErr w:type="spellStart"/>
                  <w:r w:rsidRPr="00C37160">
                    <w:rPr>
                      <w:rFonts w:ascii="Calibri" w:eastAsia="Calibri" w:hAnsi="Calibri" w:cs="Calibri"/>
                      <w:bCs/>
                    </w:rPr>
                    <w:t>MyWedd</w:t>
                  </w:r>
                  <w:proofErr w:type="spellEnd"/>
                </w:p>
              </w:tc>
              <w:tc>
                <w:tcPr>
                  <w:tcW w:w="1262" w:type="dxa"/>
                </w:tcPr>
                <w:p w14:paraId="5C8D19D8" w14:textId="77777777" w:rsidR="00EF0CFB" w:rsidRPr="00C37160" w:rsidRDefault="00000000" w:rsidP="00C37160">
                  <w:pPr>
                    <w:jc w:val="center"/>
                    <w:rPr>
                      <w:rFonts w:ascii="Calibri" w:eastAsia="Calibri" w:hAnsi="Calibri" w:cs="Calibri"/>
                      <w:bCs/>
                    </w:rPr>
                  </w:pPr>
                  <w:proofErr w:type="spellStart"/>
                  <w:r w:rsidRPr="00C37160">
                    <w:rPr>
                      <w:rFonts w:ascii="Calibri" w:eastAsia="Calibri" w:hAnsi="Calibri" w:cs="Calibri"/>
                      <w:bCs/>
                    </w:rPr>
                    <w:t>EventBrite</w:t>
                  </w:r>
                  <w:proofErr w:type="spellEnd"/>
                </w:p>
              </w:tc>
              <w:tc>
                <w:tcPr>
                  <w:tcW w:w="2459" w:type="dxa"/>
                </w:tcPr>
                <w:p w14:paraId="2C254E35" w14:textId="27C3E3FB" w:rsidR="00EF0CFB" w:rsidRDefault="00000000" w:rsidP="00C37160">
                  <w:pPr>
                    <w:jc w:val="center"/>
                    <w:rPr>
                      <w:rFonts w:ascii="Calibri" w:eastAsia="Calibri" w:hAnsi="Calibri" w:cs="Calibri"/>
                      <w:b/>
                    </w:rPr>
                  </w:pPr>
                  <w:proofErr w:type="spellStart"/>
                  <w:r>
                    <w:rPr>
                      <w:rFonts w:ascii="Calibri" w:eastAsia="Calibri" w:hAnsi="Calibri" w:cs="Calibri"/>
                      <w:b/>
                    </w:rPr>
                    <w:t>EventCraft</w:t>
                  </w:r>
                  <w:proofErr w:type="spellEnd"/>
                </w:p>
              </w:tc>
            </w:tr>
            <w:tr w:rsidR="00C37160" w14:paraId="43D920E2" w14:textId="77777777" w:rsidTr="00C37160">
              <w:trPr>
                <w:trHeight w:val="382"/>
              </w:trPr>
              <w:tc>
                <w:tcPr>
                  <w:tcW w:w="903" w:type="dxa"/>
                </w:tcPr>
                <w:p w14:paraId="6D6F8996" w14:textId="5B8514B9" w:rsidR="00EF0CFB" w:rsidRDefault="00001D00" w:rsidP="00001D00">
                  <w:pPr>
                    <w:pStyle w:val="NoSpacing"/>
                    <w:rPr>
                      <w:rFonts w:eastAsia="Calibri"/>
                    </w:rPr>
                  </w:pPr>
                  <w:r>
                    <w:rPr>
                      <w:rFonts w:eastAsia="Calibri"/>
                    </w:rPr>
                    <w:t>1</w:t>
                  </w:r>
                </w:p>
              </w:tc>
              <w:tc>
                <w:tcPr>
                  <w:tcW w:w="4653" w:type="dxa"/>
                </w:tcPr>
                <w:p w14:paraId="6AFE3893" w14:textId="77777777" w:rsidR="00EF0CFB" w:rsidRDefault="00000000" w:rsidP="00001D00">
                  <w:pPr>
                    <w:pStyle w:val="NoSpacing"/>
                    <w:rPr>
                      <w:rFonts w:eastAsia="Calibri"/>
                    </w:rPr>
                  </w:pPr>
                  <w:r>
                    <w:rPr>
                      <w:rFonts w:eastAsia="Calibri"/>
                    </w:rPr>
                    <w:t>Dashboard</w:t>
                  </w:r>
                </w:p>
              </w:tc>
              <w:tc>
                <w:tcPr>
                  <w:tcW w:w="1137" w:type="dxa"/>
                </w:tcPr>
                <w:p w14:paraId="35CD4D9F"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2027AE19"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2D4EA6B0"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3D5D6ADB"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r>
            <w:tr w:rsidR="00C37160" w14:paraId="0ECB585C" w14:textId="77777777" w:rsidTr="00C37160">
              <w:trPr>
                <w:trHeight w:val="382"/>
              </w:trPr>
              <w:tc>
                <w:tcPr>
                  <w:tcW w:w="903" w:type="dxa"/>
                </w:tcPr>
                <w:p w14:paraId="7BCF6952" w14:textId="1B78F3D2" w:rsidR="00EF0CFB" w:rsidRDefault="00001D00" w:rsidP="00001D00">
                  <w:pPr>
                    <w:pStyle w:val="NoSpacing"/>
                    <w:rPr>
                      <w:rFonts w:eastAsia="Calibri"/>
                    </w:rPr>
                  </w:pPr>
                  <w:r>
                    <w:rPr>
                      <w:rFonts w:eastAsia="Calibri"/>
                    </w:rPr>
                    <w:t>2</w:t>
                  </w:r>
                </w:p>
              </w:tc>
              <w:tc>
                <w:tcPr>
                  <w:tcW w:w="4653" w:type="dxa"/>
                </w:tcPr>
                <w:p w14:paraId="5F086C38" w14:textId="77777777" w:rsidR="00EF0CFB" w:rsidRDefault="00000000" w:rsidP="00001D00">
                  <w:pPr>
                    <w:pStyle w:val="NoSpacing"/>
                    <w:rPr>
                      <w:rFonts w:eastAsia="Calibri"/>
                    </w:rPr>
                  </w:pPr>
                  <w:r>
                    <w:rPr>
                      <w:rFonts w:eastAsia="Calibri"/>
                    </w:rPr>
                    <w:t>Login</w:t>
                  </w:r>
                </w:p>
              </w:tc>
              <w:tc>
                <w:tcPr>
                  <w:tcW w:w="1137" w:type="dxa"/>
                </w:tcPr>
                <w:p w14:paraId="612C7CE1"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02BFAA18"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0DED12D8"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5AF89DD2"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r>
            <w:tr w:rsidR="00C37160" w14:paraId="51F9D7F5" w14:textId="77777777" w:rsidTr="00C37160">
              <w:trPr>
                <w:trHeight w:val="382"/>
              </w:trPr>
              <w:tc>
                <w:tcPr>
                  <w:tcW w:w="903" w:type="dxa"/>
                </w:tcPr>
                <w:p w14:paraId="2A097772" w14:textId="0A2E8760" w:rsidR="00EF0CFB" w:rsidRDefault="00001D00" w:rsidP="00001D00">
                  <w:pPr>
                    <w:pStyle w:val="NoSpacing"/>
                    <w:rPr>
                      <w:rFonts w:eastAsia="Calibri"/>
                    </w:rPr>
                  </w:pPr>
                  <w:r>
                    <w:rPr>
                      <w:rFonts w:eastAsia="Calibri"/>
                    </w:rPr>
                    <w:t>3</w:t>
                  </w:r>
                </w:p>
              </w:tc>
              <w:tc>
                <w:tcPr>
                  <w:tcW w:w="4653" w:type="dxa"/>
                </w:tcPr>
                <w:p w14:paraId="483828D4" w14:textId="77777777" w:rsidR="00EF0CFB" w:rsidRDefault="00000000" w:rsidP="00001D00">
                  <w:pPr>
                    <w:pStyle w:val="NoSpacing"/>
                    <w:rPr>
                      <w:rFonts w:eastAsia="Calibri"/>
                    </w:rPr>
                  </w:pPr>
                  <w:r>
                    <w:rPr>
                      <w:rFonts w:eastAsia="Calibri"/>
                    </w:rPr>
                    <w:t>Time Scheduling</w:t>
                  </w:r>
                </w:p>
              </w:tc>
              <w:tc>
                <w:tcPr>
                  <w:tcW w:w="1137" w:type="dxa"/>
                </w:tcPr>
                <w:p w14:paraId="2D8333BE"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1D64DAFD"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4131E304"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31DEF8C1"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r>
            <w:tr w:rsidR="00C37160" w14:paraId="4EA87BF1" w14:textId="77777777" w:rsidTr="00C37160">
              <w:trPr>
                <w:trHeight w:val="382"/>
              </w:trPr>
              <w:tc>
                <w:tcPr>
                  <w:tcW w:w="903" w:type="dxa"/>
                </w:tcPr>
                <w:p w14:paraId="78DEB5A8" w14:textId="360C1750" w:rsidR="00EF0CFB" w:rsidRDefault="00001D00" w:rsidP="00001D00">
                  <w:pPr>
                    <w:pStyle w:val="NoSpacing"/>
                    <w:rPr>
                      <w:rFonts w:eastAsia="Calibri"/>
                    </w:rPr>
                  </w:pPr>
                  <w:r>
                    <w:rPr>
                      <w:rFonts w:eastAsia="Calibri"/>
                    </w:rPr>
                    <w:t>4</w:t>
                  </w:r>
                </w:p>
              </w:tc>
              <w:tc>
                <w:tcPr>
                  <w:tcW w:w="4653" w:type="dxa"/>
                </w:tcPr>
                <w:p w14:paraId="12EBDE34" w14:textId="77777777" w:rsidR="00EF0CFB" w:rsidRDefault="00000000" w:rsidP="00001D00">
                  <w:pPr>
                    <w:pStyle w:val="NoSpacing"/>
                    <w:rPr>
                      <w:rFonts w:eastAsia="Calibri"/>
                    </w:rPr>
                  </w:pPr>
                  <w:r>
                    <w:rPr>
                      <w:rFonts w:eastAsia="Calibri"/>
                    </w:rPr>
                    <w:t>Checklist</w:t>
                  </w:r>
                </w:p>
              </w:tc>
              <w:tc>
                <w:tcPr>
                  <w:tcW w:w="1137" w:type="dxa"/>
                </w:tcPr>
                <w:p w14:paraId="7DB82137"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1BDF4141"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5ED72145"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7E2438EB"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r>
            <w:tr w:rsidR="00C37160" w14:paraId="4F9C17C4" w14:textId="77777777" w:rsidTr="00C37160">
              <w:trPr>
                <w:trHeight w:val="382"/>
              </w:trPr>
              <w:tc>
                <w:tcPr>
                  <w:tcW w:w="903" w:type="dxa"/>
                </w:tcPr>
                <w:p w14:paraId="30A7AE09" w14:textId="08E71CB3" w:rsidR="00EF0CFB" w:rsidRDefault="00001D00" w:rsidP="00001D00">
                  <w:pPr>
                    <w:pStyle w:val="NoSpacing"/>
                    <w:rPr>
                      <w:rFonts w:eastAsia="Calibri"/>
                    </w:rPr>
                  </w:pPr>
                  <w:r>
                    <w:rPr>
                      <w:rFonts w:eastAsia="Calibri"/>
                    </w:rPr>
                    <w:t>5</w:t>
                  </w:r>
                </w:p>
              </w:tc>
              <w:tc>
                <w:tcPr>
                  <w:tcW w:w="4653" w:type="dxa"/>
                </w:tcPr>
                <w:p w14:paraId="2BCC4ECF" w14:textId="77777777" w:rsidR="00EF0CFB" w:rsidRDefault="00000000" w:rsidP="00001D00">
                  <w:pPr>
                    <w:pStyle w:val="NoSpacing"/>
                    <w:rPr>
                      <w:rFonts w:eastAsia="Calibri"/>
                    </w:rPr>
                  </w:pPr>
                  <w:r>
                    <w:rPr>
                      <w:rFonts w:eastAsia="Calibri"/>
                    </w:rPr>
                    <w:t>Helpers</w:t>
                  </w:r>
                </w:p>
              </w:tc>
              <w:tc>
                <w:tcPr>
                  <w:tcW w:w="1137" w:type="dxa"/>
                </w:tcPr>
                <w:p w14:paraId="57F8363C"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6845903C"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4FBB31FA"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5B79180A" w14:textId="77777777" w:rsidR="00EF0CFB" w:rsidRDefault="00EF0CFB" w:rsidP="00C37160">
                  <w:pPr>
                    <w:pStyle w:val="NoSpacing"/>
                    <w:jc w:val="center"/>
                    <w:rPr>
                      <w:rFonts w:eastAsia="Calibri"/>
                    </w:rPr>
                  </w:pPr>
                </w:p>
              </w:tc>
            </w:tr>
            <w:tr w:rsidR="00C37160" w14:paraId="380D1AC4" w14:textId="77777777" w:rsidTr="00C37160">
              <w:trPr>
                <w:trHeight w:val="382"/>
              </w:trPr>
              <w:tc>
                <w:tcPr>
                  <w:tcW w:w="903" w:type="dxa"/>
                </w:tcPr>
                <w:p w14:paraId="324895C4" w14:textId="2544C131" w:rsidR="00EF0CFB" w:rsidRDefault="00001D00" w:rsidP="00001D00">
                  <w:pPr>
                    <w:pStyle w:val="NoSpacing"/>
                    <w:rPr>
                      <w:rFonts w:eastAsia="Calibri"/>
                    </w:rPr>
                  </w:pPr>
                  <w:r>
                    <w:rPr>
                      <w:rFonts w:eastAsia="Calibri"/>
                    </w:rPr>
                    <w:t>6</w:t>
                  </w:r>
                </w:p>
              </w:tc>
              <w:tc>
                <w:tcPr>
                  <w:tcW w:w="4653" w:type="dxa"/>
                </w:tcPr>
                <w:p w14:paraId="25A658B2" w14:textId="77777777" w:rsidR="00EF0CFB" w:rsidRDefault="00000000" w:rsidP="00001D00">
                  <w:pPr>
                    <w:pStyle w:val="NoSpacing"/>
                    <w:rPr>
                      <w:rFonts w:eastAsia="Calibri"/>
                    </w:rPr>
                  </w:pPr>
                  <w:r>
                    <w:rPr>
                      <w:rFonts w:eastAsia="Calibri"/>
                    </w:rPr>
                    <w:t>Helper Work Assign</w:t>
                  </w:r>
                </w:p>
              </w:tc>
              <w:tc>
                <w:tcPr>
                  <w:tcW w:w="1137" w:type="dxa"/>
                </w:tcPr>
                <w:p w14:paraId="79A56BFE"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5A2CEC7A"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0878F23E"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22F1F9E9"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r>
            <w:tr w:rsidR="00C37160" w14:paraId="6AA8361A" w14:textId="77777777" w:rsidTr="00C37160">
              <w:trPr>
                <w:trHeight w:val="227"/>
              </w:trPr>
              <w:tc>
                <w:tcPr>
                  <w:tcW w:w="903" w:type="dxa"/>
                </w:tcPr>
                <w:p w14:paraId="69C890BD" w14:textId="59B43730" w:rsidR="00EF0CFB" w:rsidRDefault="00001D00" w:rsidP="00001D00">
                  <w:pPr>
                    <w:pStyle w:val="NoSpacing"/>
                    <w:rPr>
                      <w:rFonts w:eastAsia="Calibri"/>
                    </w:rPr>
                  </w:pPr>
                  <w:r>
                    <w:rPr>
                      <w:rFonts w:eastAsia="Calibri"/>
                    </w:rPr>
                    <w:t>7</w:t>
                  </w:r>
                </w:p>
              </w:tc>
              <w:tc>
                <w:tcPr>
                  <w:tcW w:w="4653" w:type="dxa"/>
                </w:tcPr>
                <w:p w14:paraId="4E65A410" w14:textId="77777777" w:rsidR="00EF0CFB" w:rsidRDefault="00000000" w:rsidP="00001D00">
                  <w:pPr>
                    <w:pStyle w:val="NoSpacing"/>
                    <w:rPr>
                      <w:rFonts w:eastAsia="Calibri"/>
                    </w:rPr>
                  </w:pPr>
                  <w:r>
                    <w:rPr>
                      <w:rFonts w:eastAsia="Calibri"/>
                    </w:rPr>
                    <w:t>Recommend Event Process over the budget</w:t>
                  </w:r>
                </w:p>
              </w:tc>
              <w:tc>
                <w:tcPr>
                  <w:tcW w:w="1137" w:type="dxa"/>
                </w:tcPr>
                <w:p w14:paraId="2C53C7E4"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252833A5"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1252152A"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7202A606"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197BA0DC" w14:textId="77777777" w:rsidTr="00C37160">
              <w:trPr>
                <w:trHeight w:val="382"/>
              </w:trPr>
              <w:tc>
                <w:tcPr>
                  <w:tcW w:w="903" w:type="dxa"/>
                </w:tcPr>
                <w:p w14:paraId="52308273" w14:textId="4BEE59C2" w:rsidR="00EF0CFB" w:rsidRDefault="00C37160" w:rsidP="00001D00">
                  <w:pPr>
                    <w:pStyle w:val="NoSpacing"/>
                    <w:rPr>
                      <w:rFonts w:eastAsia="Calibri"/>
                    </w:rPr>
                  </w:pPr>
                  <w:r>
                    <w:rPr>
                      <w:rFonts w:eastAsia="Calibri"/>
                    </w:rPr>
                    <w:t>8</w:t>
                  </w:r>
                </w:p>
              </w:tc>
              <w:tc>
                <w:tcPr>
                  <w:tcW w:w="4653" w:type="dxa"/>
                </w:tcPr>
                <w:p w14:paraId="2A094B0C" w14:textId="77777777" w:rsidR="00EF0CFB" w:rsidRDefault="00000000" w:rsidP="00001D00">
                  <w:pPr>
                    <w:pStyle w:val="NoSpacing"/>
                    <w:rPr>
                      <w:rFonts w:eastAsia="Calibri"/>
                    </w:rPr>
                  </w:pPr>
                  <w:r>
                    <w:rPr>
                      <w:rFonts w:eastAsia="Calibri"/>
                    </w:rPr>
                    <w:t>Guests</w:t>
                  </w:r>
                </w:p>
              </w:tc>
              <w:tc>
                <w:tcPr>
                  <w:tcW w:w="1137" w:type="dxa"/>
                </w:tcPr>
                <w:p w14:paraId="4190D9F6"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6D067A98"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2C9A1D52"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2F638F42"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0A1B4CEF" w14:textId="77777777" w:rsidTr="00C37160">
              <w:trPr>
                <w:trHeight w:val="74"/>
              </w:trPr>
              <w:tc>
                <w:tcPr>
                  <w:tcW w:w="903" w:type="dxa"/>
                </w:tcPr>
                <w:p w14:paraId="36D6CF25" w14:textId="11F632A2" w:rsidR="00EF0CFB" w:rsidRDefault="00C37160" w:rsidP="00001D00">
                  <w:pPr>
                    <w:pStyle w:val="NoSpacing"/>
                    <w:rPr>
                      <w:rFonts w:eastAsia="Calibri"/>
                    </w:rPr>
                  </w:pPr>
                  <w:r>
                    <w:rPr>
                      <w:rFonts w:eastAsia="Calibri"/>
                    </w:rPr>
                    <w:t>9</w:t>
                  </w:r>
                </w:p>
              </w:tc>
              <w:tc>
                <w:tcPr>
                  <w:tcW w:w="4653" w:type="dxa"/>
                </w:tcPr>
                <w:p w14:paraId="69D59342" w14:textId="77777777" w:rsidR="00EF0CFB" w:rsidRDefault="00000000" w:rsidP="00001D00">
                  <w:pPr>
                    <w:pStyle w:val="NoSpacing"/>
                    <w:rPr>
                      <w:rFonts w:eastAsia="Calibri"/>
                    </w:rPr>
                  </w:pPr>
                  <w:r>
                    <w:rPr>
                      <w:rFonts w:eastAsia="Calibri"/>
                    </w:rPr>
                    <w:t>Budget Initialize</w:t>
                  </w:r>
                </w:p>
              </w:tc>
              <w:tc>
                <w:tcPr>
                  <w:tcW w:w="1137" w:type="dxa"/>
                </w:tcPr>
                <w:p w14:paraId="417F3C7E"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49408EBB"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4CB0776C"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28E23BC2"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636162B4" w14:textId="77777777" w:rsidTr="00C37160">
              <w:trPr>
                <w:trHeight w:val="317"/>
              </w:trPr>
              <w:tc>
                <w:tcPr>
                  <w:tcW w:w="903" w:type="dxa"/>
                </w:tcPr>
                <w:p w14:paraId="54631CED" w14:textId="20EC8FE7" w:rsidR="00EF0CFB" w:rsidRDefault="00C37160" w:rsidP="00001D00">
                  <w:pPr>
                    <w:pStyle w:val="NoSpacing"/>
                    <w:rPr>
                      <w:rFonts w:eastAsia="Calibri"/>
                    </w:rPr>
                  </w:pPr>
                  <w:r>
                    <w:rPr>
                      <w:rFonts w:eastAsia="Calibri"/>
                    </w:rPr>
                    <w:t>10</w:t>
                  </w:r>
                </w:p>
              </w:tc>
              <w:tc>
                <w:tcPr>
                  <w:tcW w:w="4653" w:type="dxa"/>
                </w:tcPr>
                <w:p w14:paraId="7959A176" w14:textId="77777777" w:rsidR="00EF0CFB" w:rsidRDefault="00000000" w:rsidP="00001D00">
                  <w:pPr>
                    <w:pStyle w:val="NoSpacing"/>
                    <w:rPr>
                      <w:rFonts w:eastAsia="Calibri"/>
                    </w:rPr>
                  </w:pPr>
                  <w:r>
                    <w:rPr>
                      <w:rFonts w:eastAsia="Calibri"/>
                    </w:rPr>
                    <w:t>User Customize Event (Package SP Collective Services)</w:t>
                  </w:r>
                </w:p>
              </w:tc>
              <w:tc>
                <w:tcPr>
                  <w:tcW w:w="1137" w:type="dxa"/>
                </w:tcPr>
                <w:p w14:paraId="7E94253F"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1465EBFC"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251ACD08"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10388560"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6DE59700" w14:textId="77777777" w:rsidTr="00C37160">
              <w:trPr>
                <w:trHeight w:val="382"/>
              </w:trPr>
              <w:tc>
                <w:tcPr>
                  <w:tcW w:w="903" w:type="dxa"/>
                </w:tcPr>
                <w:p w14:paraId="2A148163" w14:textId="36225481" w:rsidR="00EF0CFB" w:rsidRDefault="00C37160" w:rsidP="00001D00">
                  <w:pPr>
                    <w:pStyle w:val="NoSpacing"/>
                    <w:rPr>
                      <w:rFonts w:eastAsia="Calibri"/>
                    </w:rPr>
                  </w:pPr>
                  <w:r>
                    <w:rPr>
                      <w:rFonts w:eastAsia="Calibri"/>
                    </w:rPr>
                    <w:t>11</w:t>
                  </w:r>
                </w:p>
              </w:tc>
              <w:tc>
                <w:tcPr>
                  <w:tcW w:w="4653" w:type="dxa"/>
                </w:tcPr>
                <w:p w14:paraId="6FB47F50" w14:textId="77777777" w:rsidR="00EF0CFB" w:rsidRDefault="00000000" w:rsidP="00001D00">
                  <w:pPr>
                    <w:pStyle w:val="NoSpacing"/>
                    <w:rPr>
                      <w:rFonts w:eastAsia="Calibri"/>
                    </w:rPr>
                  </w:pPr>
                  <w:r>
                    <w:rPr>
                      <w:rFonts w:eastAsia="Calibri"/>
                    </w:rPr>
                    <w:t>Event Categories</w:t>
                  </w:r>
                </w:p>
              </w:tc>
              <w:tc>
                <w:tcPr>
                  <w:tcW w:w="1137" w:type="dxa"/>
                </w:tcPr>
                <w:p w14:paraId="7A8523C8"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60BABC72"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76DC46F0"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7B9A6A1B"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12323C61" w14:textId="77777777" w:rsidTr="00C37160">
              <w:trPr>
                <w:trHeight w:val="382"/>
              </w:trPr>
              <w:tc>
                <w:tcPr>
                  <w:tcW w:w="903" w:type="dxa"/>
                </w:tcPr>
                <w:p w14:paraId="1BDECB52" w14:textId="41231AE2" w:rsidR="00EF0CFB" w:rsidRDefault="00C37160" w:rsidP="00001D00">
                  <w:pPr>
                    <w:pStyle w:val="NoSpacing"/>
                    <w:rPr>
                      <w:rFonts w:eastAsia="Calibri"/>
                    </w:rPr>
                  </w:pPr>
                  <w:r>
                    <w:rPr>
                      <w:rFonts w:eastAsia="Calibri"/>
                    </w:rPr>
                    <w:t>12</w:t>
                  </w:r>
                </w:p>
              </w:tc>
              <w:tc>
                <w:tcPr>
                  <w:tcW w:w="4653" w:type="dxa"/>
                </w:tcPr>
                <w:p w14:paraId="4D2AC70E" w14:textId="77777777" w:rsidR="00EF0CFB" w:rsidRDefault="00000000" w:rsidP="00001D00">
                  <w:pPr>
                    <w:pStyle w:val="NoSpacing"/>
                    <w:rPr>
                      <w:rFonts w:eastAsia="Calibri"/>
                    </w:rPr>
                  </w:pPr>
                  <w:r>
                    <w:rPr>
                      <w:rFonts w:eastAsia="Calibri"/>
                    </w:rPr>
                    <w:t>Event Suggestion</w:t>
                  </w:r>
                </w:p>
              </w:tc>
              <w:tc>
                <w:tcPr>
                  <w:tcW w:w="1137" w:type="dxa"/>
                </w:tcPr>
                <w:p w14:paraId="7D233BC0"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4BB82285"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72112633"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16F36339"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1AD8E3E2" w14:textId="77777777" w:rsidTr="00C37160">
              <w:trPr>
                <w:trHeight w:val="382"/>
              </w:trPr>
              <w:tc>
                <w:tcPr>
                  <w:tcW w:w="903" w:type="dxa"/>
                </w:tcPr>
                <w:p w14:paraId="2C431155" w14:textId="37FF4CD6" w:rsidR="00EF0CFB" w:rsidRDefault="00C37160" w:rsidP="00001D00">
                  <w:pPr>
                    <w:pStyle w:val="NoSpacing"/>
                    <w:rPr>
                      <w:rFonts w:eastAsia="Calibri"/>
                    </w:rPr>
                  </w:pPr>
                  <w:r>
                    <w:rPr>
                      <w:rFonts w:eastAsia="Calibri"/>
                    </w:rPr>
                    <w:t>13</w:t>
                  </w:r>
                </w:p>
              </w:tc>
              <w:tc>
                <w:tcPr>
                  <w:tcW w:w="4653" w:type="dxa"/>
                </w:tcPr>
                <w:p w14:paraId="23FCB748" w14:textId="77777777" w:rsidR="00EF0CFB" w:rsidRDefault="00000000" w:rsidP="00001D00">
                  <w:pPr>
                    <w:pStyle w:val="NoSpacing"/>
                    <w:rPr>
                      <w:rFonts w:eastAsia="Calibri"/>
                    </w:rPr>
                  </w:pPr>
                  <w:r>
                    <w:rPr>
                      <w:rFonts w:eastAsia="Calibri"/>
                    </w:rPr>
                    <w:t>Service Suggestion</w:t>
                  </w:r>
                </w:p>
              </w:tc>
              <w:tc>
                <w:tcPr>
                  <w:tcW w:w="1137" w:type="dxa"/>
                </w:tcPr>
                <w:p w14:paraId="311010FC"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5068667E"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5030CC89"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7B2378A9"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1BED7515" w14:textId="77777777" w:rsidTr="00C37160">
              <w:trPr>
                <w:trHeight w:val="382"/>
              </w:trPr>
              <w:tc>
                <w:tcPr>
                  <w:tcW w:w="903" w:type="dxa"/>
                </w:tcPr>
                <w:p w14:paraId="0DAB0B94" w14:textId="49DFC814" w:rsidR="00EF0CFB" w:rsidRDefault="00C37160" w:rsidP="00001D00">
                  <w:pPr>
                    <w:pStyle w:val="NoSpacing"/>
                    <w:rPr>
                      <w:rFonts w:eastAsia="Calibri"/>
                    </w:rPr>
                  </w:pPr>
                  <w:r>
                    <w:rPr>
                      <w:rFonts w:eastAsia="Calibri"/>
                    </w:rPr>
                    <w:t>14</w:t>
                  </w:r>
                </w:p>
              </w:tc>
              <w:tc>
                <w:tcPr>
                  <w:tcW w:w="4653" w:type="dxa"/>
                </w:tcPr>
                <w:p w14:paraId="75E7E243" w14:textId="77777777" w:rsidR="00EF0CFB" w:rsidRDefault="00000000" w:rsidP="00001D00">
                  <w:pPr>
                    <w:pStyle w:val="NoSpacing"/>
                    <w:rPr>
                      <w:rFonts w:eastAsia="Calibri"/>
                    </w:rPr>
                  </w:pPr>
                  <w:r>
                    <w:rPr>
                      <w:rFonts w:eastAsia="Calibri"/>
                    </w:rPr>
                    <w:t>Budget Communication</w:t>
                  </w:r>
                </w:p>
              </w:tc>
              <w:tc>
                <w:tcPr>
                  <w:tcW w:w="1137" w:type="dxa"/>
                </w:tcPr>
                <w:p w14:paraId="5BE018B4"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3F208EAD"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5F0E6228"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45D8742B"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08676552" w14:textId="77777777" w:rsidTr="00C37160">
              <w:trPr>
                <w:trHeight w:val="393"/>
              </w:trPr>
              <w:tc>
                <w:tcPr>
                  <w:tcW w:w="903" w:type="dxa"/>
                </w:tcPr>
                <w:p w14:paraId="7FB169D6" w14:textId="3B41E503" w:rsidR="00EF0CFB" w:rsidRDefault="00C37160" w:rsidP="00001D00">
                  <w:pPr>
                    <w:pStyle w:val="NoSpacing"/>
                    <w:rPr>
                      <w:rFonts w:eastAsia="Calibri"/>
                    </w:rPr>
                  </w:pPr>
                  <w:r>
                    <w:rPr>
                      <w:rFonts w:eastAsia="Calibri"/>
                    </w:rPr>
                    <w:t>15</w:t>
                  </w:r>
                </w:p>
              </w:tc>
              <w:tc>
                <w:tcPr>
                  <w:tcW w:w="4653" w:type="dxa"/>
                </w:tcPr>
                <w:p w14:paraId="54363452" w14:textId="77777777" w:rsidR="00EF0CFB" w:rsidRDefault="00000000" w:rsidP="00001D00">
                  <w:pPr>
                    <w:pStyle w:val="NoSpacing"/>
                    <w:rPr>
                      <w:rFonts w:eastAsia="Calibri"/>
                    </w:rPr>
                  </w:pPr>
                  <w:r>
                    <w:rPr>
                      <w:rFonts w:eastAsia="Calibri"/>
                    </w:rPr>
                    <w:t>Event Progress</w:t>
                  </w:r>
                </w:p>
              </w:tc>
              <w:tc>
                <w:tcPr>
                  <w:tcW w:w="1137" w:type="dxa"/>
                </w:tcPr>
                <w:p w14:paraId="3E82181D"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1FE3E0B6"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0430673C"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4FF5165A"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4C9FF1A5" w14:textId="77777777" w:rsidTr="00C37160">
              <w:trPr>
                <w:trHeight w:val="382"/>
              </w:trPr>
              <w:tc>
                <w:tcPr>
                  <w:tcW w:w="903" w:type="dxa"/>
                </w:tcPr>
                <w:p w14:paraId="01A6C07A" w14:textId="7100DAC9" w:rsidR="00EF0CFB" w:rsidRDefault="00C37160" w:rsidP="00001D00">
                  <w:pPr>
                    <w:pStyle w:val="NoSpacing"/>
                    <w:rPr>
                      <w:rFonts w:eastAsia="Calibri"/>
                    </w:rPr>
                  </w:pPr>
                  <w:r>
                    <w:rPr>
                      <w:rFonts w:eastAsia="Calibri"/>
                    </w:rPr>
                    <w:t>16</w:t>
                  </w:r>
                </w:p>
              </w:tc>
              <w:tc>
                <w:tcPr>
                  <w:tcW w:w="4653" w:type="dxa"/>
                </w:tcPr>
                <w:p w14:paraId="7532B8F2" w14:textId="77777777" w:rsidR="00EF0CFB" w:rsidRDefault="00000000" w:rsidP="00001D00">
                  <w:pPr>
                    <w:pStyle w:val="NoSpacing"/>
                    <w:rPr>
                      <w:rFonts w:eastAsia="Calibri"/>
                    </w:rPr>
                  </w:pPr>
                  <w:r>
                    <w:rPr>
                      <w:rFonts w:eastAsia="Calibri"/>
                    </w:rPr>
                    <w:t>Helper Communication</w:t>
                  </w:r>
                </w:p>
              </w:tc>
              <w:tc>
                <w:tcPr>
                  <w:tcW w:w="1137" w:type="dxa"/>
                </w:tcPr>
                <w:p w14:paraId="35EE17B3"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0A0FEFBE" w14:textId="77777777" w:rsidR="00EF0CFB" w:rsidRDefault="00EF0CFB" w:rsidP="00C37160">
                  <w:pPr>
                    <w:pStyle w:val="NoSpacing"/>
                    <w:jc w:val="center"/>
                    <w:rPr>
                      <w:rFonts w:eastAsia="Calibri"/>
                    </w:rPr>
                  </w:pPr>
                </w:p>
              </w:tc>
              <w:tc>
                <w:tcPr>
                  <w:tcW w:w="1262" w:type="dxa"/>
                </w:tcPr>
                <w:p w14:paraId="206D0AF7"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124A6F63"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43E84AEA" w14:textId="77777777" w:rsidTr="00C37160">
              <w:trPr>
                <w:trHeight w:val="382"/>
              </w:trPr>
              <w:tc>
                <w:tcPr>
                  <w:tcW w:w="903" w:type="dxa"/>
                </w:tcPr>
                <w:p w14:paraId="2F062820" w14:textId="5D7BB18B" w:rsidR="00EF0CFB" w:rsidRDefault="00C37160" w:rsidP="00001D00">
                  <w:pPr>
                    <w:pStyle w:val="NoSpacing"/>
                    <w:rPr>
                      <w:rFonts w:eastAsia="Calibri"/>
                    </w:rPr>
                  </w:pPr>
                  <w:r>
                    <w:rPr>
                      <w:rFonts w:eastAsia="Calibri"/>
                    </w:rPr>
                    <w:t>17</w:t>
                  </w:r>
                </w:p>
              </w:tc>
              <w:tc>
                <w:tcPr>
                  <w:tcW w:w="4653" w:type="dxa"/>
                </w:tcPr>
                <w:p w14:paraId="1A3E1DA8" w14:textId="77777777" w:rsidR="00EF0CFB" w:rsidRDefault="00000000" w:rsidP="00001D00">
                  <w:pPr>
                    <w:pStyle w:val="NoSpacing"/>
                    <w:rPr>
                      <w:rFonts w:eastAsia="Calibri"/>
                    </w:rPr>
                  </w:pPr>
                  <w:r>
                    <w:rPr>
                      <w:rFonts w:eastAsia="Calibri"/>
                    </w:rPr>
                    <w:t>Guest Invitation</w:t>
                  </w:r>
                </w:p>
              </w:tc>
              <w:tc>
                <w:tcPr>
                  <w:tcW w:w="1137" w:type="dxa"/>
                </w:tcPr>
                <w:p w14:paraId="5C047B30"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32F6D361"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4217FC24"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2D30CAFE"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1E009004" w14:textId="77777777" w:rsidTr="00C37160">
              <w:trPr>
                <w:trHeight w:val="382"/>
              </w:trPr>
              <w:tc>
                <w:tcPr>
                  <w:tcW w:w="903" w:type="dxa"/>
                </w:tcPr>
                <w:p w14:paraId="418EC847" w14:textId="3FA9A4BF" w:rsidR="00EF0CFB" w:rsidRDefault="00C37160" w:rsidP="00001D00">
                  <w:pPr>
                    <w:pStyle w:val="NoSpacing"/>
                    <w:rPr>
                      <w:rFonts w:eastAsia="Calibri"/>
                    </w:rPr>
                  </w:pPr>
                  <w:r>
                    <w:rPr>
                      <w:rFonts w:eastAsia="Calibri"/>
                    </w:rPr>
                    <w:t>18</w:t>
                  </w:r>
                </w:p>
              </w:tc>
              <w:tc>
                <w:tcPr>
                  <w:tcW w:w="4653" w:type="dxa"/>
                </w:tcPr>
                <w:p w14:paraId="1DA61A65" w14:textId="77777777" w:rsidR="00EF0CFB" w:rsidRDefault="00000000" w:rsidP="00001D00">
                  <w:pPr>
                    <w:pStyle w:val="NoSpacing"/>
                    <w:rPr>
                      <w:rFonts w:eastAsia="Calibri"/>
                    </w:rPr>
                  </w:pPr>
                  <w:r>
                    <w:rPr>
                      <w:rFonts w:eastAsia="Calibri"/>
                    </w:rPr>
                    <w:t>E-card (Generative AI)</w:t>
                  </w:r>
                </w:p>
              </w:tc>
              <w:tc>
                <w:tcPr>
                  <w:tcW w:w="1137" w:type="dxa"/>
                </w:tcPr>
                <w:p w14:paraId="084F5CED"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150" w:type="dxa"/>
                </w:tcPr>
                <w:p w14:paraId="67ACA778"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1262" w:type="dxa"/>
                </w:tcPr>
                <w:p w14:paraId="65A18959"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highlight w:val="white"/>
                    </w:rPr>
                    <w:t>✖</w:t>
                  </w:r>
                </w:p>
              </w:tc>
              <w:tc>
                <w:tcPr>
                  <w:tcW w:w="2459" w:type="dxa"/>
                </w:tcPr>
                <w:p w14:paraId="011F049C" w14:textId="77777777" w:rsidR="00EF0CFB" w:rsidRDefault="00000000" w:rsidP="00C37160">
                  <w:pPr>
                    <w:pStyle w:val="NoSpacing"/>
                    <w:jc w:val="center"/>
                    <w:rPr>
                      <w:rFonts w:eastAsia="Calibri"/>
                    </w:rPr>
                  </w:pPr>
                  <w:r>
                    <w:rPr>
                      <w:rFonts w:ascii="Arial Unicode MS" w:eastAsia="Arial Unicode MS" w:hAnsi="Arial Unicode MS" w:cs="Arial Unicode MS"/>
                      <w:color w:val="333333"/>
                    </w:rPr>
                    <w:t>✓</w:t>
                  </w:r>
                </w:p>
              </w:tc>
            </w:tr>
            <w:tr w:rsidR="00C37160" w14:paraId="176445B1" w14:textId="77777777" w:rsidTr="00C37160">
              <w:trPr>
                <w:trHeight w:val="502"/>
              </w:trPr>
              <w:tc>
                <w:tcPr>
                  <w:tcW w:w="903" w:type="dxa"/>
                </w:tcPr>
                <w:p w14:paraId="16A1BDE7" w14:textId="67F22026" w:rsidR="00EF0CFB" w:rsidRDefault="00ED7D85" w:rsidP="00001D00">
                  <w:pPr>
                    <w:pStyle w:val="NoSpacing"/>
                    <w:rPr>
                      <w:rFonts w:eastAsia="Calibri"/>
                    </w:rPr>
                  </w:pPr>
                  <w:r>
                    <w:rPr>
                      <w:rFonts w:eastAsia="Calibri"/>
                    </w:rPr>
                    <w:t>19</w:t>
                  </w:r>
                </w:p>
              </w:tc>
              <w:tc>
                <w:tcPr>
                  <w:tcW w:w="4653" w:type="dxa"/>
                </w:tcPr>
                <w:p w14:paraId="55FEFABB" w14:textId="77777777" w:rsidR="00EF0CFB" w:rsidRDefault="00000000" w:rsidP="00001D00">
                  <w:pPr>
                    <w:pStyle w:val="NoSpacing"/>
                    <w:rPr>
                      <w:rFonts w:eastAsia="Calibri"/>
                    </w:rPr>
                  </w:pPr>
                  <w:r>
                    <w:rPr>
                      <w:rFonts w:eastAsia="Calibri"/>
                    </w:rPr>
                    <w:t>Ticket/Token (Customize Event)</w:t>
                  </w:r>
                </w:p>
              </w:tc>
              <w:tc>
                <w:tcPr>
                  <w:tcW w:w="1137" w:type="dxa"/>
                </w:tcPr>
                <w:p w14:paraId="31E5B5C8"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547B93B8"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23DEE06C"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38545C43"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28F73951" w14:textId="77777777" w:rsidTr="00ED7D85">
              <w:trPr>
                <w:trHeight w:val="353"/>
              </w:trPr>
              <w:tc>
                <w:tcPr>
                  <w:tcW w:w="903" w:type="dxa"/>
                </w:tcPr>
                <w:p w14:paraId="7CD2587C" w14:textId="77777777" w:rsidR="00EF0CFB" w:rsidRDefault="00EF0CFB" w:rsidP="00001D00">
                  <w:pPr>
                    <w:pStyle w:val="NoSpacing"/>
                    <w:rPr>
                      <w:rFonts w:eastAsia="Calibri"/>
                    </w:rPr>
                  </w:pPr>
                  <w:commentRangeStart w:id="23"/>
                </w:p>
              </w:tc>
              <w:tc>
                <w:tcPr>
                  <w:tcW w:w="4653" w:type="dxa"/>
                </w:tcPr>
                <w:p w14:paraId="2C998E4D" w14:textId="77777777" w:rsidR="00EF0CFB" w:rsidRDefault="00000000" w:rsidP="00001D00">
                  <w:pPr>
                    <w:pStyle w:val="NoSpacing"/>
                    <w:rPr>
                      <w:rFonts w:eastAsia="Calibri"/>
                    </w:rPr>
                  </w:pPr>
                  <w:r>
                    <w:rPr>
                      <w:rFonts w:eastAsia="Calibri"/>
                    </w:rPr>
                    <w:t xml:space="preserve">Event Components </w:t>
                  </w:r>
                  <w:proofErr w:type="gramStart"/>
                  <w:r>
                    <w:rPr>
                      <w:rFonts w:eastAsia="Calibri"/>
                    </w:rPr>
                    <w:t>( Venue</w:t>
                  </w:r>
                  <w:proofErr w:type="gramEnd"/>
                  <w:r>
                    <w:rPr>
                      <w:rFonts w:eastAsia="Calibri"/>
                    </w:rPr>
                    <w:t xml:space="preserve"> , Catering, Décor, </w:t>
                  </w:r>
                  <w:proofErr w:type="spellStart"/>
                  <w:r>
                    <w:rPr>
                      <w:rFonts w:eastAsia="Calibri"/>
                    </w:rPr>
                    <w:t>etc</w:t>
                  </w:r>
                  <w:proofErr w:type="spellEnd"/>
                  <w:r>
                    <w:rPr>
                      <w:rFonts w:eastAsia="Calibri"/>
                    </w:rPr>
                    <w:t>)</w:t>
                  </w:r>
                </w:p>
              </w:tc>
              <w:tc>
                <w:tcPr>
                  <w:tcW w:w="1137" w:type="dxa"/>
                </w:tcPr>
                <w:p w14:paraId="19F4E030"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62495E76"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33B9CA95"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799D7750" w14:textId="77777777" w:rsidR="00EF0CFB" w:rsidRDefault="00000000" w:rsidP="00001D00">
                  <w:pPr>
                    <w:pStyle w:val="NoSpacing"/>
                    <w:rPr>
                      <w:rFonts w:eastAsia="Calibri"/>
                    </w:rPr>
                  </w:pPr>
                  <w:r>
                    <w:rPr>
                      <w:rFonts w:ascii="Arial Unicode MS" w:eastAsia="Arial Unicode MS" w:hAnsi="Arial Unicode MS" w:cs="Arial Unicode MS"/>
                      <w:color w:val="333333"/>
                    </w:rPr>
                    <w:t>✓</w:t>
                  </w:r>
                  <w:commentRangeEnd w:id="23"/>
                  <w:r w:rsidR="004F3058">
                    <w:rPr>
                      <w:rStyle w:val="CommentReference"/>
                    </w:rPr>
                    <w:commentReference w:id="23"/>
                  </w:r>
                </w:p>
              </w:tc>
            </w:tr>
            <w:tr w:rsidR="00C37160" w14:paraId="7914AFB6" w14:textId="77777777" w:rsidTr="00C37160">
              <w:trPr>
                <w:trHeight w:val="502"/>
              </w:trPr>
              <w:tc>
                <w:tcPr>
                  <w:tcW w:w="903" w:type="dxa"/>
                </w:tcPr>
                <w:p w14:paraId="2F5E98A4" w14:textId="77777777" w:rsidR="00EF0CFB" w:rsidRDefault="00EF0CFB" w:rsidP="00001D00">
                  <w:pPr>
                    <w:pStyle w:val="NoSpacing"/>
                    <w:rPr>
                      <w:rFonts w:eastAsia="Calibri"/>
                    </w:rPr>
                  </w:pPr>
                </w:p>
              </w:tc>
              <w:tc>
                <w:tcPr>
                  <w:tcW w:w="4653" w:type="dxa"/>
                </w:tcPr>
                <w:p w14:paraId="5B12989A" w14:textId="77777777" w:rsidR="00EF0CFB" w:rsidRDefault="00000000" w:rsidP="00001D00">
                  <w:pPr>
                    <w:pStyle w:val="NoSpacing"/>
                    <w:rPr>
                      <w:rFonts w:eastAsia="Calibri"/>
                    </w:rPr>
                  </w:pPr>
                  <w:r>
                    <w:rPr>
                      <w:rFonts w:eastAsia="Calibri"/>
                    </w:rPr>
                    <w:t xml:space="preserve">Service Provider Payment </w:t>
                  </w:r>
                  <w:proofErr w:type="gramStart"/>
                  <w:r>
                    <w:rPr>
                      <w:rFonts w:eastAsia="Calibri"/>
                    </w:rPr>
                    <w:t>Notification(</w:t>
                  </w:r>
                  <w:proofErr w:type="gramEnd"/>
                  <w:r>
                    <w:rPr>
                      <w:rFonts w:eastAsia="Calibri"/>
                    </w:rPr>
                    <w:t xml:space="preserve">) </w:t>
                  </w:r>
                </w:p>
              </w:tc>
              <w:tc>
                <w:tcPr>
                  <w:tcW w:w="1137" w:type="dxa"/>
                </w:tcPr>
                <w:p w14:paraId="737541A8"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7464B194"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55FD7C2A"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78914BC5"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7B381063" w14:textId="77777777" w:rsidTr="00C37160">
              <w:trPr>
                <w:trHeight w:val="382"/>
              </w:trPr>
              <w:tc>
                <w:tcPr>
                  <w:tcW w:w="903" w:type="dxa"/>
                </w:tcPr>
                <w:p w14:paraId="29A5CFBB" w14:textId="77777777" w:rsidR="00EF0CFB" w:rsidRDefault="00EF0CFB" w:rsidP="00001D00">
                  <w:pPr>
                    <w:pStyle w:val="NoSpacing"/>
                    <w:rPr>
                      <w:rFonts w:eastAsia="Calibri"/>
                    </w:rPr>
                  </w:pPr>
                </w:p>
              </w:tc>
              <w:tc>
                <w:tcPr>
                  <w:tcW w:w="4653" w:type="dxa"/>
                </w:tcPr>
                <w:p w14:paraId="591F0117" w14:textId="77777777" w:rsidR="00EF0CFB" w:rsidRDefault="00000000" w:rsidP="00001D00">
                  <w:pPr>
                    <w:pStyle w:val="NoSpacing"/>
                    <w:rPr>
                      <w:rFonts w:eastAsia="Calibri"/>
                    </w:rPr>
                  </w:pPr>
                  <w:r>
                    <w:rPr>
                      <w:rFonts w:eastAsia="Calibri"/>
                    </w:rPr>
                    <w:t>Add Vendor by User</w:t>
                  </w:r>
                </w:p>
              </w:tc>
              <w:tc>
                <w:tcPr>
                  <w:tcW w:w="1137" w:type="dxa"/>
                </w:tcPr>
                <w:p w14:paraId="1579A620" w14:textId="77777777" w:rsidR="00EF0CFB" w:rsidRDefault="00000000" w:rsidP="00001D00">
                  <w:pPr>
                    <w:pStyle w:val="NoSpacing"/>
                    <w:rPr>
                      <w:rFonts w:ascii="Quattrocento Sans" w:eastAsia="Quattrocento Sans" w:hAnsi="Quattrocento Sans" w:cs="Quattrocento Sans"/>
                      <w:color w:val="333333"/>
                      <w:highlight w:val="white"/>
                    </w:rPr>
                  </w:pPr>
                  <w:r>
                    <w:rPr>
                      <w:rFonts w:ascii="Arial Unicode MS" w:eastAsia="Arial Unicode MS" w:hAnsi="Arial Unicode MS" w:cs="Arial Unicode MS"/>
                      <w:color w:val="333333"/>
                      <w:highlight w:val="white"/>
                    </w:rPr>
                    <w:t>✓</w:t>
                  </w:r>
                </w:p>
              </w:tc>
              <w:tc>
                <w:tcPr>
                  <w:tcW w:w="1150" w:type="dxa"/>
                </w:tcPr>
                <w:p w14:paraId="76E6DA23"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114B599E" w14:textId="77777777" w:rsidR="00EF0CFB" w:rsidRDefault="00000000" w:rsidP="00001D00">
                  <w:pPr>
                    <w:pStyle w:val="NoSpacing"/>
                    <w:rPr>
                      <w:rFonts w:ascii="Quattrocento Sans" w:eastAsia="Quattrocento Sans" w:hAnsi="Quattrocento Sans" w:cs="Quattrocento Sans"/>
                      <w:color w:val="333333"/>
                      <w:highlight w:val="white"/>
                    </w:rPr>
                  </w:pPr>
                  <w:r>
                    <w:rPr>
                      <w:rFonts w:ascii="Arial Unicode MS" w:eastAsia="Arial Unicode MS" w:hAnsi="Arial Unicode MS" w:cs="Arial Unicode MS"/>
                      <w:color w:val="333333"/>
                      <w:highlight w:val="white"/>
                    </w:rPr>
                    <w:t>✖</w:t>
                  </w:r>
                </w:p>
              </w:tc>
              <w:tc>
                <w:tcPr>
                  <w:tcW w:w="2459" w:type="dxa"/>
                </w:tcPr>
                <w:p w14:paraId="12B9C144" w14:textId="77777777" w:rsidR="00EF0CFB" w:rsidRDefault="00000000" w:rsidP="00001D00">
                  <w:pPr>
                    <w:pStyle w:val="NoSpacing"/>
                    <w:rPr>
                      <w:rFonts w:ascii="Quattrocento Sans" w:eastAsia="Quattrocento Sans" w:hAnsi="Quattrocento Sans" w:cs="Quattrocento Sans"/>
                      <w:color w:val="333333"/>
                    </w:rPr>
                  </w:pPr>
                  <w:bookmarkStart w:id="24" w:name="_gjdgxs" w:colFirst="0" w:colLast="0"/>
                  <w:bookmarkEnd w:id="24"/>
                  <w:r>
                    <w:rPr>
                      <w:rFonts w:ascii="Arial Unicode MS" w:eastAsia="Arial Unicode MS" w:hAnsi="Arial Unicode MS" w:cs="Arial Unicode MS"/>
                      <w:color w:val="333333"/>
                      <w:highlight w:val="white"/>
                    </w:rPr>
                    <w:t>✖</w:t>
                  </w:r>
                </w:p>
              </w:tc>
            </w:tr>
            <w:tr w:rsidR="00C37160" w14:paraId="00BF9A4C" w14:textId="77777777" w:rsidTr="00C37160">
              <w:trPr>
                <w:trHeight w:val="382"/>
              </w:trPr>
              <w:tc>
                <w:tcPr>
                  <w:tcW w:w="903" w:type="dxa"/>
                </w:tcPr>
                <w:p w14:paraId="30D99922" w14:textId="77777777" w:rsidR="00EF0CFB" w:rsidRDefault="00EF0CFB" w:rsidP="00001D00">
                  <w:pPr>
                    <w:pStyle w:val="NoSpacing"/>
                    <w:rPr>
                      <w:rFonts w:eastAsia="Calibri"/>
                    </w:rPr>
                  </w:pPr>
                </w:p>
              </w:tc>
              <w:tc>
                <w:tcPr>
                  <w:tcW w:w="4653" w:type="dxa"/>
                </w:tcPr>
                <w:p w14:paraId="26D467DF" w14:textId="77777777" w:rsidR="00EF0CFB" w:rsidRDefault="00000000" w:rsidP="00001D00">
                  <w:pPr>
                    <w:pStyle w:val="NoSpacing"/>
                    <w:rPr>
                      <w:rFonts w:eastAsia="Calibri"/>
                    </w:rPr>
                  </w:pPr>
                  <w:r>
                    <w:rPr>
                      <w:rFonts w:eastAsia="Calibri"/>
                    </w:rPr>
                    <w:t>Service Provider Progress</w:t>
                  </w:r>
                </w:p>
              </w:tc>
              <w:tc>
                <w:tcPr>
                  <w:tcW w:w="1137" w:type="dxa"/>
                </w:tcPr>
                <w:p w14:paraId="3DA1AA88"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7E17F90C"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78BA32CC"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1A3BBC9D"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223FFE96" w14:textId="77777777" w:rsidTr="00C37160">
              <w:trPr>
                <w:trHeight w:val="502"/>
              </w:trPr>
              <w:tc>
                <w:tcPr>
                  <w:tcW w:w="903" w:type="dxa"/>
                </w:tcPr>
                <w:p w14:paraId="518EFF1E" w14:textId="77777777" w:rsidR="00EF0CFB" w:rsidRDefault="00EF0CFB" w:rsidP="00001D00">
                  <w:pPr>
                    <w:pStyle w:val="NoSpacing"/>
                    <w:rPr>
                      <w:rFonts w:eastAsia="Calibri"/>
                    </w:rPr>
                  </w:pPr>
                </w:p>
              </w:tc>
              <w:tc>
                <w:tcPr>
                  <w:tcW w:w="4653" w:type="dxa"/>
                </w:tcPr>
                <w:p w14:paraId="75DE13DD" w14:textId="77777777" w:rsidR="00EF0CFB" w:rsidRDefault="00000000" w:rsidP="00001D00">
                  <w:pPr>
                    <w:pStyle w:val="NoSpacing"/>
                    <w:rPr>
                      <w:rFonts w:eastAsia="Calibri"/>
                    </w:rPr>
                  </w:pPr>
                  <w:r>
                    <w:rPr>
                      <w:rFonts w:eastAsia="Calibri"/>
                    </w:rPr>
                    <w:t>Service Provider Order Receive</w:t>
                  </w:r>
                </w:p>
              </w:tc>
              <w:tc>
                <w:tcPr>
                  <w:tcW w:w="1137" w:type="dxa"/>
                </w:tcPr>
                <w:p w14:paraId="63ACF527"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7D45BA59"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770AD8B9"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76291CBA"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66211C56" w14:textId="77777777" w:rsidTr="00C37160">
              <w:trPr>
                <w:trHeight w:val="764"/>
              </w:trPr>
              <w:tc>
                <w:tcPr>
                  <w:tcW w:w="903" w:type="dxa"/>
                </w:tcPr>
                <w:p w14:paraId="0C169371" w14:textId="77777777" w:rsidR="00EF0CFB" w:rsidRDefault="00EF0CFB" w:rsidP="00001D00">
                  <w:pPr>
                    <w:pStyle w:val="NoSpacing"/>
                    <w:rPr>
                      <w:rFonts w:eastAsia="Calibri"/>
                    </w:rPr>
                  </w:pPr>
                </w:p>
              </w:tc>
              <w:tc>
                <w:tcPr>
                  <w:tcW w:w="4653" w:type="dxa"/>
                </w:tcPr>
                <w:p w14:paraId="59230C73" w14:textId="77777777" w:rsidR="00EF0CFB" w:rsidRDefault="00000000" w:rsidP="00001D00">
                  <w:pPr>
                    <w:pStyle w:val="NoSpacing"/>
                    <w:rPr>
                      <w:rFonts w:eastAsia="Calibri"/>
                    </w:rPr>
                  </w:pPr>
                  <w:r>
                    <w:rPr>
                      <w:rFonts w:eastAsia="Calibri"/>
                    </w:rPr>
                    <w:t>Service Provider Customize Service (framework)</w:t>
                  </w:r>
                </w:p>
              </w:tc>
              <w:tc>
                <w:tcPr>
                  <w:tcW w:w="1137" w:type="dxa"/>
                </w:tcPr>
                <w:p w14:paraId="30A16CAC"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3BD2D49B"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22331B26"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1DA5364E"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5C280C23" w14:textId="77777777" w:rsidTr="00C37160">
              <w:trPr>
                <w:trHeight w:val="502"/>
              </w:trPr>
              <w:tc>
                <w:tcPr>
                  <w:tcW w:w="903" w:type="dxa"/>
                </w:tcPr>
                <w:p w14:paraId="1F48EC75" w14:textId="77777777" w:rsidR="00EF0CFB" w:rsidRDefault="00EF0CFB" w:rsidP="00001D00">
                  <w:pPr>
                    <w:pStyle w:val="NoSpacing"/>
                    <w:rPr>
                      <w:rFonts w:eastAsia="Calibri"/>
                    </w:rPr>
                  </w:pPr>
                </w:p>
              </w:tc>
              <w:tc>
                <w:tcPr>
                  <w:tcW w:w="4653" w:type="dxa"/>
                </w:tcPr>
                <w:p w14:paraId="4BA3F67B" w14:textId="77777777" w:rsidR="00EF0CFB" w:rsidRDefault="00000000" w:rsidP="00001D00">
                  <w:pPr>
                    <w:pStyle w:val="NoSpacing"/>
                    <w:rPr>
                      <w:rFonts w:eastAsia="Calibri"/>
                    </w:rPr>
                  </w:pPr>
                  <w:r>
                    <w:rPr>
                      <w:rFonts w:eastAsia="Calibri"/>
                    </w:rPr>
                    <w:t>Service Provider Event Report</w:t>
                  </w:r>
                </w:p>
              </w:tc>
              <w:tc>
                <w:tcPr>
                  <w:tcW w:w="1137" w:type="dxa"/>
                </w:tcPr>
                <w:p w14:paraId="6C33AC71"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156B4A23"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5007E785"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5A49CC1B"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75BE17B0" w14:textId="77777777" w:rsidTr="00C37160">
              <w:trPr>
                <w:trHeight w:val="382"/>
              </w:trPr>
              <w:tc>
                <w:tcPr>
                  <w:tcW w:w="903" w:type="dxa"/>
                </w:tcPr>
                <w:p w14:paraId="07667CE0" w14:textId="77777777" w:rsidR="00EF0CFB" w:rsidRDefault="00EF0CFB" w:rsidP="00001D00">
                  <w:pPr>
                    <w:pStyle w:val="NoSpacing"/>
                    <w:rPr>
                      <w:rFonts w:eastAsia="Calibri"/>
                    </w:rPr>
                  </w:pPr>
                </w:p>
              </w:tc>
              <w:tc>
                <w:tcPr>
                  <w:tcW w:w="4653" w:type="dxa"/>
                </w:tcPr>
                <w:p w14:paraId="01D14EE8" w14:textId="77777777" w:rsidR="00EF0CFB" w:rsidRDefault="00000000" w:rsidP="00001D00">
                  <w:pPr>
                    <w:pStyle w:val="NoSpacing"/>
                    <w:rPr>
                      <w:rFonts w:eastAsia="Calibri"/>
                    </w:rPr>
                  </w:pPr>
                  <w:r>
                    <w:rPr>
                      <w:rFonts w:eastAsia="Calibri"/>
                    </w:rPr>
                    <w:t>Service Provider feedback</w:t>
                  </w:r>
                </w:p>
              </w:tc>
              <w:tc>
                <w:tcPr>
                  <w:tcW w:w="1137" w:type="dxa"/>
                </w:tcPr>
                <w:p w14:paraId="55CCD03B"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2D5D38E2"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6C5C1196"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231B9F61"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33544DA0" w14:textId="77777777" w:rsidTr="00C37160">
              <w:trPr>
                <w:trHeight w:val="513"/>
              </w:trPr>
              <w:tc>
                <w:tcPr>
                  <w:tcW w:w="903" w:type="dxa"/>
                </w:tcPr>
                <w:p w14:paraId="189FB7C5" w14:textId="77777777" w:rsidR="00EF0CFB" w:rsidRDefault="00EF0CFB" w:rsidP="00001D00">
                  <w:pPr>
                    <w:pStyle w:val="NoSpacing"/>
                    <w:rPr>
                      <w:rFonts w:eastAsia="Calibri"/>
                    </w:rPr>
                  </w:pPr>
                </w:p>
              </w:tc>
              <w:tc>
                <w:tcPr>
                  <w:tcW w:w="4653" w:type="dxa"/>
                </w:tcPr>
                <w:p w14:paraId="4259CBB8" w14:textId="77777777" w:rsidR="00EF0CFB" w:rsidRDefault="00000000" w:rsidP="00001D00">
                  <w:pPr>
                    <w:pStyle w:val="NoSpacing"/>
                    <w:rPr>
                      <w:rFonts w:eastAsia="Calibri"/>
                    </w:rPr>
                  </w:pPr>
                  <w:r>
                    <w:rPr>
                      <w:rFonts w:eastAsia="Calibri"/>
                    </w:rPr>
                    <w:t>Service Provider Add Services</w:t>
                  </w:r>
                </w:p>
              </w:tc>
              <w:tc>
                <w:tcPr>
                  <w:tcW w:w="1137" w:type="dxa"/>
                </w:tcPr>
                <w:p w14:paraId="09E932CE"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524EBDF6"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31DA57E4"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206A9148"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39981DC9" w14:textId="77777777" w:rsidTr="00C37160">
              <w:trPr>
                <w:trHeight w:val="502"/>
              </w:trPr>
              <w:tc>
                <w:tcPr>
                  <w:tcW w:w="903" w:type="dxa"/>
                </w:tcPr>
                <w:p w14:paraId="4432BE21" w14:textId="77777777" w:rsidR="00EF0CFB" w:rsidRDefault="00EF0CFB" w:rsidP="00001D00">
                  <w:pPr>
                    <w:pStyle w:val="NoSpacing"/>
                    <w:rPr>
                      <w:rFonts w:eastAsia="Calibri"/>
                    </w:rPr>
                  </w:pPr>
                </w:p>
              </w:tc>
              <w:tc>
                <w:tcPr>
                  <w:tcW w:w="4653" w:type="dxa"/>
                </w:tcPr>
                <w:p w14:paraId="69B4CB02" w14:textId="77777777" w:rsidR="00EF0CFB" w:rsidRDefault="00000000" w:rsidP="00001D00">
                  <w:pPr>
                    <w:pStyle w:val="NoSpacing"/>
                    <w:rPr>
                      <w:rFonts w:eastAsia="Calibri"/>
                    </w:rPr>
                  </w:pPr>
                  <w:r>
                    <w:rPr>
                      <w:rFonts w:eastAsia="Calibri"/>
                    </w:rPr>
                    <w:t>Progress Monitoring (User + SP)</w:t>
                  </w:r>
                </w:p>
              </w:tc>
              <w:tc>
                <w:tcPr>
                  <w:tcW w:w="1137" w:type="dxa"/>
                </w:tcPr>
                <w:p w14:paraId="57DCEF74"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51DB2C47"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603E724A"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56B35A32"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4E9D7E7E" w14:textId="77777777" w:rsidTr="00C37160">
              <w:trPr>
                <w:trHeight w:val="502"/>
              </w:trPr>
              <w:tc>
                <w:tcPr>
                  <w:tcW w:w="903" w:type="dxa"/>
                </w:tcPr>
                <w:p w14:paraId="1BBB77E5" w14:textId="77777777" w:rsidR="00EF0CFB" w:rsidRDefault="00EF0CFB" w:rsidP="00001D00">
                  <w:pPr>
                    <w:pStyle w:val="NoSpacing"/>
                    <w:rPr>
                      <w:rFonts w:eastAsia="Calibri"/>
                    </w:rPr>
                  </w:pPr>
                </w:p>
              </w:tc>
              <w:tc>
                <w:tcPr>
                  <w:tcW w:w="4653" w:type="dxa"/>
                </w:tcPr>
                <w:p w14:paraId="01F357CC" w14:textId="77777777" w:rsidR="00EF0CFB" w:rsidRDefault="00000000" w:rsidP="00001D00">
                  <w:pPr>
                    <w:pStyle w:val="NoSpacing"/>
                    <w:rPr>
                      <w:rFonts w:eastAsia="Calibri"/>
                    </w:rPr>
                  </w:pPr>
                  <w:r>
                    <w:rPr>
                      <w:rFonts w:eastAsia="Calibri"/>
                    </w:rPr>
                    <w:t>Add Service Drag/Drop (framework)</w:t>
                  </w:r>
                </w:p>
              </w:tc>
              <w:tc>
                <w:tcPr>
                  <w:tcW w:w="1137" w:type="dxa"/>
                </w:tcPr>
                <w:p w14:paraId="6F7BEB26"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150" w:type="dxa"/>
                </w:tcPr>
                <w:p w14:paraId="7FF8F9EE"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1262" w:type="dxa"/>
                </w:tcPr>
                <w:p w14:paraId="0D990A3D" w14:textId="77777777" w:rsidR="00EF0CFB" w:rsidRDefault="00000000" w:rsidP="00001D00">
                  <w:pPr>
                    <w:pStyle w:val="NoSpacing"/>
                    <w:rPr>
                      <w:rFonts w:eastAsia="Calibri"/>
                    </w:rPr>
                  </w:pPr>
                  <w:r>
                    <w:rPr>
                      <w:rFonts w:ascii="Arial Unicode MS" w:eastAsia="Arial Unicode MS" w:hAnsi="Arial Unicode MS" w:cs="Arial Unicode MS"/>
                      <w:color w:val="333333"/>
                      <w:highlight w:val="white"/>
                    </w:rPr>
                    <w:t>✖</w:t>
                  </w:r>
                </w:p>
              </w:tc>
              <w:tc>
                <w:tcPr>
                  <w:tcW w:w="2459" w:type="dxa"/>
                </w:tcPr>
                <w:p w14:paraId="432A737E" w14:textId="77777777" w:rsidR="00EF0CFB" w:rsidRDefault="00000000" w:rsidP="00001D00">
                  <w:pPr>
                    <w:pStyle w:val="NoSpacing"/>
                    <w:rPr>
                      <w:rFonts w:eastAsia="Calibri"/>
                    </w:rPr>
                  </w:pPr>
                  <w:r>
                    <w:rPr>
                      <w:rFonts w:ascii="Arial Unicode MS" w:eastAsia="Arial Unicode MS" w:hAnsi="Arial Unicode MS" w:cs="Arial Unicode MS"/>
                      <w:color w:val="333333"/>
                    </w:rPr>
                    <w:t>✓</w:t>
                  </w:r>
                </w:p>
              </w:tc>
            </w:tr>
            <w:tr w:rsidR="00C37160" w14:paraId="3B4C3084" w14:textId="77777777" w:rsidTr="00C37160">
              <w:trPr>
                <w:trHeight w:val="70"/>
              </w:trPr>
              <w:tc>
                <w:tcPr>
                  <w:tcW w:w="903" w:type="dxa"/>
                </w:tcPr>
                <w:p w14:paraId="0B0A79D3" w14:textId="77777777" w:rsidR="00EF0CFB" w:rsidRDefault="00EF0CFB" w:rsidP="00ED7D85">
                  <w:pPr>
                    <w:spacing w:after="160" w:line="259" w:lineRule="auto"/>
                    <w:rPr>
                      <w:rFonts w:ascii="Calibri" w:eastAsia="Calibri" w:hAnsi="Calibri" w:cs="Calibri"/>
                    </w:rPr>
                  </w:pPr>
                </w:p>
              </w:tc>
              <w:tc>
                <w:tcPr>
                  <w:tcW w:w="4653" w:type="dxa"/>
                </w:tcPr>
                <w:p w14:paraId="2BF04329" w14:textId="77777777" w:rsidR="00EF0CFB" w:rsidRDefault="00000000">
                  <w:pPr>
                    <w:rPr>
                      <w:rFonts w:ascii="Calibri" w:eastAsia="Calibri" w:hAnsi="Calibri" w:cs="Calibri"/>
                    </w:rPr>
                  </w:pPr>
                  <w:r>
                    <w:rPr>
                      <w:rFonts w:ascii="Calibri" w:eastAsia="Calibri" w:hAnsi="Calibri" w:cs="Calibri"/>
                    </w:rPr>
                    <w:t>User Friendly UI</w:t>
                  </w:r>
                </w:p>
              </w:tc>
              <w:tc>
                <w:tcPr>
                  <w:tcW w:w="1137" w:type="dxa"/>
                </w:tcPr>
                <w:p w14:paraId="3B4D3584" w14:textId="77777777" w:rsidR="00EF0CFB" w:rsidRDefault="00000000">
                  <w:pPr>
                    <w:rPr>
                      <w:rFonts w:ascii="Calibri" w:eastAsia="Calibri" w:hAnsi="Calibri" w:cs="Calibri"/>
                    </w:rPr>
                  </w:pPr>
                  <w:r>
                    <w:rPr>
                      <w:rFonts w:ascii="Arial Unicode MS" w:eastAsia="Arial Unicode MS" w:hAnsi="Arial Unicode MS" w:cs="Arial Unicode MS"/>
                      <w:color w:val="333333"/>
                      <w:highlight w:val="white"/>
                    </w:rPr>
                    <w:t>✖</w:t>
                  </w:r>
                </w:p>
              </w:tc>
              <w:tc>
                <w:tcPr>
                  <w:tcW w:w="1150" w:type="dxa"/>
                </w:tcPr>
                <w:p w14:paraId="1C0AD695" w14:textId="77777777" w:rsidR="00EF0CFB" w:rsidRDefault="00000000">
                  <w:pPr>
                    <w:rPr>
                      <w:rFonts w:ascii="Calibri" w:eastAsia="Calibri" w:hAnsi="Calibri" w:cs="Calibri"/>
                    </w:rPr>
                  </w:pPr>
                  <w:r>
                    <w:rPr>
                      <w:rFonts w:ascii="Arial Unicode MS" w:eastAsia="Arial Unicode MS" w:hAnsi="Arial Unicode MS" w:cs="Arial Unicode MS"/>
                      <w:color w:val="333333"/>
                      <w:highlight w:val="white"/>
                    </w:rPr>
                    <w:t>✖</w:t>
                  </w:r>
                </w:p>
              </w:tc>
              <w:tc>
                <w:tcPr>
                  <w:tcW w:w="1262" w:type="dxa"/>
                </w:tcPr>
                <w:p w14:paraId="66D6CC7F" w14:textId="77777777" w:rsidR="00EF0CFB" w:rsidRDefault="00000000">
                  <w:pPr>
                    <w:rPr>
                      <w:rFonts w:ascii="Calibri" w:eastAsia="Calibri" w:hAnsi="Calibri" w:cs="Calibri"/>
                    </w:rPr>
                  </w:pPr>
                  <w:r>
                    <w:rPr>
                      <w:rFonts w:ascii="Arial Unicode MS" w:eastAsia="Arial Unicode MS" w:hAnsi="Arial Unicode MS" w:cs="Arial Unicode MS"/>
                      <w:color w:val="333333"/>
                      <w:highlight w:val="white"/>
                    </w:rPr>
                    <w:t>✓</w:t>
                  </w:r>
                </w:p>
              </w:tc>
              <w:tc>
                <w:tcPr>
                  <w:tcW w:w="2459" w:type="dxa"/>
                </w:tcPr>
                <w:p w14:paraId="59701115" w14:textId="77777777" w:rsidR="00EF0CFB" w:rsidRDefault="00000000">
                  <w:pPr>
                    <w:rPr>
                      <w:rFonts w:ascii="Calibri" w:eastAsia="Calibri" w:hAnsi="Calibri" w:cs="Calibri"/>
                    </w:rPr>
                  </w:pPr>
                  <w:r>
                    <w:rPr>
                      <w:rFonts w:ascii="Arial Unicode MS" w:eastAsia="Arial Unicode MS" w:hAnsi="Arial Unicode MS" w:cs="Arial Unicode MS"/>
                      <w:color w:val="333333"/>
                    </w:rPr>
                    <w:t>✓</w:t>
                  </w:r>
                </w:p>
              </w:tc>
            </w:tr>
          </w:tbl>
          <w:p w14:paraId="69DA6530" w14:textId="77777777" w:rsidR="00EF0CFB" w:rsidRDefault="004F3058">
            <w:pPr>
              <w:ind w:left="100"/>
              <w:rPr>
                <w:rFonts w:ascii="Arial" w:eastAsia="Arial" w:hAnsi="Arial" w:cs="Arial"/>
                <w:sz w:val="20"/>
                <w:szCs w:val="20"/>
              </w:rPr>
            </w:pPr>
            <w:bookmarkStart w:id="25" w:name="_2et92p0" w:colFirst="0" w:colLast="0"/>
            <w:bookmarkEnd w:id="25"/>
            <w:commentRangeEnd w:id="22"/>
            <w:r>
              <w:rPr>
                <w:rStyle w:val="CommentReference"/>
              </w:rPr>
              <w:commentReference w:id="22"/>
            </w:r>
          </w:p>
        </w:tc>
        <w:tc>
          <w:tcPr>
            <w:tcW w:w="105" w:type="dxa"/>
            <w:vAlign w:val="bottom"/>
          </w:tcPr>
          <w:p w14:paraId="7A68C4F7" w14:textId="77777777" w:rsidR="00EF0CFB" w:rsidRDefault="00EF0CFB">
            <w:pPr>
              <w:rPr>
                <w:sz w:val="20"/>
                <w:szCs w:val="20"/>
              </w:rPr>
            </w:pPr>
          </w:p>
        </w:tc>
      </w:tr>
      <w:tr w:rsidR="00EF0CFB" w14:paraId="5C3206D7" w14:textId="77777777">
        <w:trPr>
          <w:trHeight w:val="116"/>
        </w:trPr>
        <w:tc>
          <w:tcPr>
            <w:tcW w:w="1875" w:type="dxa"/>
            <w:tcBorders>
              <w:left w:val="single" w:sz="8" w:space="0" w:color="DDDDDD"/>
              <w:right w:val="single" w:sz="8" w:space="0" w:color="DDDDDD"/>
            </w:tcBorders>
            <w:vAlign w:val="bottom"/>
          </w:tcPr>
          <w:p w14:paraId="0BE54398" w14:textId="77777777" w:rsidR="00EF0CFB" w:rsidRDefault="00EF0CFB">
            <w:pPr>
              <w:rPr>
                <w:sz w:val="20"/>
                <w:szCs w:val="20"/>
              </w:rPr>
            </w:pPr>
          </w:p>
        </w:tc>
        <w:tc>
          <w:tcPr>
            <w:tcW w:w="12270" w:type="dxa"/>
            <w:gridSpan w:val="5"/>
            <w:tcBorders>
              <w:right w:val="single" w:sz="8" w:space="0" w:color="DDDDDD"/>
            </w:tcBorders>
            <w:vAlign w:val="bottom"/>
          </w:tcPr>
          <w:p w14:paraId="755ECF98" w14:textId="77777777" w:rsidR="00EF0CFB" w:rsidRDefault="00EF0CFB">
            <w:pPr>
              <w:widowControl w:val="0"/>
              <w:pBdr>
                <w:top w:val="nil"/>
                <w:left w:val="nil"/>
                <w:bottom w:val="nil"/>
                <w:right w:val="nil"/>
                <w:between w:val="nil"/>
              </w:pBdr>
              <w:spacing w:line="276" w:lineRule="auto"/>
              <w:rPr>
                <w:sz w:val="20"/>
                <w:szCs w:val="20"/>
              </w:rPr>
            </w:pPr>
          </w:p>
        </w:tc>
        <w:tc>
          <w:tcPr>
            <w:tcW w:w="105" w:type="dxa"/>
            <w:vAlign w:val="bottom"/>
          </w:tcPr>
          <w:p w14:paraId="514EEEF5" w14:textId="77777777" w:rsidR="00EF0CFB" w:rsidRDefault="00EF0CFB">
            <w:pPr>
              <w:rPr>
                <w:sz w:val="20"/>
                <w:szCs w:val="20"/>
              </w:rPr>
            </w:pPr>
          </w:p>
        </w:tc>
      </w:tr>
    </w:tbl>
    <w:p w14:paraId="4C6DCF2A" w14:textId="77777777" w:rsidR="00EF0CFB" w:rsidRDefault="00EF0CFB">
      <w:pPr>
        <w:spacing w:line="14" w:lineRule="auto"/>
        <w:rPr>
          <w:sz w:val="20"/>
          <w:szCs w:val="20"/>
        </w:rPr>
      </w:pPr>
    </w:p>
    <w:tbl>
      <w:tblPr>
        <w:tblStyle w:val="a5"/>
        <w:tblW w:w="14170" w:type="dxa"/>
        <w:tblInd w:w="10" w:type="dxa"/>
        <w:tblLayout w:type="fixed"/>
        <w:tblLook w:val="0400" w:firstRow="0" w:lastRow="0" w:firstColumn="0" w:lastColumn="0" w:noHBand="0" w:noVBand="1"/>
      </w:tblPr>
      <w:tblGrid>
        <w:gridCol w:w="1690"/>
        <w:gridCol w:w="4510"/>
        <w:gridCol w:w="4500"/>
        <w:gridCol w:w="3440"/>
        <w:gridCol w:w="30"/>
      </w:tblGrid>
      <w:tr w:rsidR="00EF0CFB" w14:paraId="2B6610BC" w14:textId="77777777">
        <w:trPr>
          <w:trHeight w:val="328"/>
        </w:trPr>
        <w:tc>
          <w:tcPr>
            <w:tcW w:w="1690" w:type="dxa"/>
            <w:tcBorders>
              <w:top w:val="single" w:sz="8" w:space="0" w:color="DDDDDD"/>
              <w:left w:val="single" w:sz="8" w:space="0" w:color="DDDDDD"/>
              <w:right w:val="single" w:sz="8" w:space="0" w:color="DDDDDD"/>
            </w:tcBorders>
            <w:vAlign w:val="bottom"/>
          </w:tcPr>
          <w:p w14:paraId="2BB16237" w14:textId="77777777" w:rsidR="00EF0CFB" w:rsidRDefault="00000000">
            <w:pPr>
              <w:ind w:left="100"/>
              <w:rPr>
                <w:sz w:val="20"/>
                <w:szCs w:val="20"/>
              </w:rPr>
            </w:pPr>
            <w:r>
              <w:rPr>
                <w:rFonts w:ascii="Arial" w:eastAsia="Arial" w:hAnsi="Arial" w:cs="Arial"/>
                <w:b/>
                <w:sz w:val="20"/>
                <w:szCs w:val="20"/>
              </w:rPr>
              <w:t>Technical</w:t>
            </w:r>
          </w:p>
        </w:tc>
        <w:tc>
          <w:tcPr>
            <w:tcW w:w="12450" w:type="dxa"/>
            <w:gridSpan w:val="3"/>
            <w:tcBorders>
              <w:top w:val="single" w:sz="8" w:space="0" w:color="DDDDDD"/>
              <w:right w:val="single" w:sz="8" w:space="0" w:color="DDDDDD"/>
            </w:tcBorders>
            <w:vAlign w:val="bottom"/>
          </w:tcPr>
          <w:p w14:paraId="4F11A2C2" w14:textId="77777777" w:rsidR="00EF0CFB" w:rsidRDefault="00000000">
            <w:pPr>
              <w:ind w:left="100"/>
              <w:rPr>
                <w:rFonts w:ascii="Arial" w:eastAsia="Arial" w:hAnsi="Arial" w:cs="Arial"/>
                <w:sz w:val="20"/>
                <w:szCs w:val="20"/>
              </w:rPr>
            </w:pPr>
            <w:r>
              <w:rPr>
                <w:rFonts w:ascii="Arial" w:eastAsia="Arial" w:hAnsi="Arial" w:cs="Arial"/>
                <w:sz w:val="20"/>
                <w:szCs w:val="20"/>
              </w:rPr>
              <w:t>(This section contains the technical description of each of the modules that is to be delivered).</w:t>
            </w:r>
          </w:p>
        </w:tc>
        <w:tc>
          <w:tcPr>
            <w:tcW w:w="30" w:type="dxa"/>
            <w:vAlign w:val="bottom"/>
          </w:tcPr>
          <w:p w14:paraId="729DD0F4" w14:textId="77777777" w:rsidR="00EF0CFB" w:rsidRDefault="00EF0CFB">
            <w:pPr>
              <w:rPr>
                <w:sz w:val="20"/>
                <w:szCs w:val="20"/>
              </w:rPr>
            </w:pPr>
          </w:p>
        </w:tc>
      </w:tr>
      <w:tr w:rsidR="00EF0CFB" w14:paraId="5BD726C8" w14:textId="77777777">
        <w:trPr>
          <w:trHeight w:val="228"/>
        </w:trPr>
        <w:tc>
          <w:tcPr>
            <w:tcW w:w="1690" w:type="dxa"/>
            <w:tcBorders>
              <w:left w:val="single" w:sz="8" w:space="0" w:color="DDDDDD"/>
              <w:right w:val="single" w:sz="8" w:space="0" w:color="DDDDDD"/>
            </w:tcBorders>
            <w:vAlign w:val="bottom"/>
          </w:tcPr>
          <w:p w14:paraId="059CCBF3" w14:textId="77777777" w:rsidR="00EF0CFB" w:rsidRDefault="00000000">
            <w:pPr>
              <w:ind w:left="100"/>
              <w:rPr>
                <w:sz w:val="20"/>
                <w:szCs w:val="20"/>
              </w:rPr>
            </w:pPr>
            <w:r>
              <w:rPr>
                <w:rFonts w:ascii="Arial" w:eastAsia="Arial" w:hAnsi="Arial" w:cs="Arial"/>
                <w:b/>
                <w:sz w:val="20"/>
                <w:szCs w:val="20"/>
              </w:rPr>
              <w:t>Details of Final Deliverable (less than 2500 characters)</w:t>
            </w:r>
          </w:p>
        </w:tc>
        <w:tc>
          <w:tcPr>
            <w:tcW w:w="12450" w:type="dxa"/>
            <w:gridSpan w:val="3"/>
            <w:tcBorders>
              <w:right w:val="single" w:sz="8" w:space="0" w:color="DDDDDD"/>
            </w:tcBorders>
            <w:vAlign w:val="bottom"/>
          </w:tcPr>
          <w:p w14:paraId="6B48DFF9" w14:textId="77777777" w:rsidR="00EF0CFB" w:rsidRDefault="00EF0CFB">
            <w:pPr>
              <w:ind w:left="100"/>
              <w:rPr>
                <w:rFonts w:ascii="Arial" w:eastAsia="Arial" w:hAnsi="Arial" w:cs="Arial"/>
                <w:sz w:val="20"/>
                <w:szCs w:val="20"/>
              </w:rPr>
            </w:pPr>
          </w:p>
        </w:tc>
        <w:tc>
          <w:tcPr>
            <w:tcW w:w="30" w:type="dxa"/>
            <w:vAlign w:val="bottom"/>
          </w:tcPr>
          <w:p w14:paraId="65C54439" w14:textId="77777777" w:rsidR="00EF0CFB" w:rsidRDefault="00EF0CFB">
            <w:pPr>
              <w:rPr>
                <w:sz w:val="20"/>
                <w:szCs w:val="20"/>
              </w:rPr>
            </w:pPr>
          </w:p>
        </w:tc>
      </w:tr>
      <w:tr w:rsidR="00EF0CFB" w14:paraId="11E8CB44" w14:textId="77777777">
        <w:trPr>
          <w:trHeight w:val="90"/>
        </w:trPr>
        <w:tc>
          <w:tcPr>
            <w:tcW w:w="1690" w:type="dxa"/>
            <w:tcBorders>
              <w:left w:val="single" w:sz="8" w:space="0" w:color="DDDDDD"/>
              <w:bottom w:val="single" w:sz="8" w:space="0" w:color="DDDDDD"/>
              <w:right w:val="single" w:sz="8" w:space="0" w:color="DDDDDD"/>
            </w:tcBorders>
            <w:vAlign w:val="bottom"/>
          </w:tcPr>
          <w:p w14:paraId="67F7ABF5" w14:textId="77777777" w:rsidR="00EF0CFB" w:rsidRDefault="00EF0CFB">
            <w:pPr>
              <w:rPr>
                <w:sz w:val="20"/>
                <w:szCs w:val="20"/>
              </w:rPr>
            </w:pPr>
          </w:p>
        </w:tc>
        <w:tc>
          <w:tcPr>
            <w:tcW w:w="4510" w:type="dxa"/>
            <w:tcBorders>
              <w:bottom w:val="single" w:sz="8" w:space="0" w:color="DDDDDD"/>
            </w:tcBorders>
            <w:vAlign w:val="bottom"/>
          </w:tcPr>
          <w:p w14:paraId="238CC606" w14:textId="77777777" w:rsidR="00EF0CFB" w:rsidRDefault="00EF0CFB">
            <w:pPr>
              <w:rPr>
                <w:sz w:val="20"/>
                <w:szCs w:val="20"/>
              </w:rPr>
            </w:pPr>
          </w:p>
        </w:tc>
        <w:tc>
          <w:tcPr>
            <w:tcW w:w="4500" w:type="dxa"/>
            <w:tcBorders>
              <w:bottom w:val="single" w:sz="8" w:space="0" w:color="DDDDDD"/>
            </w:tcBorders>
            <w:vAlign w:val="bottom"/>
          </w:tcPr>
          <w:p w14:paraId="6A959CDC" w14:textId="77777777" w:rsidR="00EF0CFB" w:rsidRDefault="00EF0CFB">
            <w:pPr>
              <w:rPr>
                <w:sz w:val="20"/>
                <w:szCs w:val="20"/>
              </w:rPr>
            </w:pPr>
          </w:p>
        </w:tc>
        <w:tc>
          <w:tcPr>
            <w:tcW w:w="3440" w:type="dxa"/>
            <w:tcBorders>
              <w:bottom w:val="single" w:sz="8" w:space="0" w:color="DDDDDD"/>
              <w:right w:val="single" w:sz="8" w:space="0" w:color="DDDDDD"/>
            </w:tcBorders>
            <w:vAlign w:val="bottom"/>
          </w:tcPr>
          <w:p w14:paraId="08AF851C" w14:textId="77777777" w:rsidR="00EF0CFB" w:rsidRDefault="00EF0CFB">
            <w:pPr>
              <w:rPr>
                <w:sz w:val="20"/>
                <w:szCs w:val="20"/>
              </w:rPr>
            </w:pPr>
          </w:p>
        </w:tc>
        <w:tc>
          <w:tcPr>
            <w:tcW w:w="30" w:type="dxa"/>
            <w:vAlign w:val="bottom"/>
          </w:tcPr>
          <w:p w14:paraId="509226D6" w14:textId="77777777" w:rsidR="00EF0CFB" w:rsidRDefault="00EF0CFB">
            <w:pPr>
              <w:rPr>
                <w:sz w:val="20"/>
                <w:szCs w:val="20"/>
              </w:rPr>
            </w:pPr>
          </w:p>
        </w:tc>
      </w:tr>
      <w:tr w:rsidR="00EF0CFB" w14:paraId="73654F6C" w14:textId="77777777">
        <w:trPr>
          <w:trHeight w:val="308"/>
        </w:trPr>
        <w:tc>
          <w:tcPr>
            <w:tcW w:w="1690" w:type="dxa"/>
            <w:tcBorders>
              <w:left w:val="single" w:sz="8" w:space="0" w:color="DDDDDD"/>
              <w:right w:val="single" w:sz="8" w:space="0" w:color="DDDDDD"/>
            </w:tcBorders>
            <w:vAlign w:val="bottom"/>
          </w:tcPr>
          <w:p w14:paraId="2ACABC48" w14:textId="77777777" w:rsidR="00EF0CFB" w:rsidRDefault="00000000">
            <w:pPr>
              <w:ind w:left="100"/>
              <w:rPr>
                <w:sz w:val="20"/>
                <w:szCs w:val="20"/>
              </w:rPr>
            </w:pPr>
            <w:r>
              <w:rPr>
                <w:rFonts w:ascii="Arial" w:eastAsia="Arial" w:hAnsi="Arial" w:cs="Arial"/>
                <w:b/>
                <w:sz w:val="20"/>
                <w:szCs w:val="20"/>
              </w:rPr>
              <w:t>Final Deliverable of the Project</w:t>
            </w:r>
          </w:p>
        </w:tc>
        <w:tc>
          <w:tcPr>
            <w:tcW w:w="12450" w:type="dxa"/>
            <w:gridSpan w:val="3"/>
            <w:tcBorders>
              <w:right w:val="single" w:sz="8" w:space="0" w:color="DDDDDD"/>
            </w:tcBorders>
            <w:vAlign w:val="bottom"/>
          </w:tcPr>
          <w:p w14:paraId="3EA5E20F" w14:textId="77777777" w:rsidR="00EF0CFB" w:rsidRDefault="00000000">
            <w:pPr>
              <w:rPr>
                <w:sz w:val="20"/>
                <w:szCs w:val="20"/>
              </w:rPr>
            </w:pPr>
            <w:r>
              <w:rPr>
                <w:rFonts w:ascii="Arial" w:eastAsia="Arial" w:hAnsi="Arial" w:cs="Arial"/>
                <w:sz w:val="20"/>
                <w:szCs w:val="20"/>
              </w:rPr>
              <w:t>(This section explains/lists which modules will be presented by you at the conclusion of this project)</w:t>
            </w:r>
          </w:p>
        </w:tc>
        <w:tc>
          <w:tcPr>
            <w:tcW w:w="30" w:type="dxa"/>
            <w:vAlign w:val="bottom"/>
          </w:tcPr>
          <w:p w14:paraId="7CDE335C" w14:textId="77777777" w:rsidR="00EF0CFB" w:rsidRDefault="00EF0CFB">
            <w:pPr>
              <w:rPr>
                <w:sz w:val="20"/>
                <w:szCs w:val="20"/>
              </w:rPr>
            </w:pPr>
          </w:p>
        </w:tc>
      </w:tr>
      <w:tr w:rsidR="00EF0CFB" w14:paraId="4317DF8C" w14:textId="77777777">
        <w:trPr>
          <w:trHeight w:val="104"/>
        </w:trPr>
        <w:tc>
          <w:tcPr>
            <w:tcW w:w="1690" w:type="dxa"/>
            <w:tcBorders>
              <w:left w:val="single" w:sz="8" w:space="0" w:color="DDDDDD"/>
              <w:bottom w:val="single" w:sz="8" w:space="0" w:color="DDDDDD"/>
              <w:right w:val="single" w:sz="8" w:space="0" w:color="DDDDDD"/>
            </w:tcBorders>
            <w:vAlign w:val="bottom"/>
          </w:tcPr>
          <w:p w14:paraId="10A4DDF2" w14:textId="77777777" w:rsidR="00EF0CFB" w:rsidRDefault="00EF0CFB">
            <w:pPr>
              <w:rPr>
                <w:sz w:val="20"/>
                <w:szCs w:val="20"/>
              </w:rPr>
            </w:pPr>
          </w:p>
        </w:tc>
        <w:tc>
          <w:tcPr>
            <w:tcW w:w="4510" w:type="dxa"/>
            <w:tcBorders>
              <w:bottom w:val="single" w:sz="8" w:space="0" w:color="DDDDDD"/>
            </w:tcBorders>
            <w:vAlign w:val="bottom"/>
          </w:tcPr>
          <w:p w14:paraId="1FE33C32" w14:textId="77777777" w:rsidR="00EF0CFB" w:rsidRDefault="00EF0CFB">
            <w:pPr>
              <w:rPr>
                <w:sz w:val="20"/>
                <w:szCs w:val="20"/>
              </w:rPr>
            </w:pPr>
          </w:p>
        </w:tc>
        <w:tc>
          <w:tcPr>
            <w:tcW w:w="4500" w:type="dxa"/>
            <w:tcBorders>
              <w:bottom w:val="single" w:sz="8" w:space="0" w:color="DDDDDD"/>
            </w:tcBorders>
            <w:vAlign w:val="bottom"/>
          </w:tcPr>
          <w:p w14:paraId="6B89153D" w14:textId="77777777" w:rsidR="00EF0CFB" w:rsidRDefault="00EF0CFB">
            <w:pPr>
              <w:rPr>
                <w:sz w:val="20"/>
                <w:szCs w:val="20"/>
              </w:rPr>
            </w:pPr>
          </w:p>
        </w:tc>
        <w:tc>
          <w:tcPr>
            <w:tcW w:w="3440" w:type="dxa"/>
            <w:tcBorders>
              <w:bottom w:val="single" w:sz="8" w:space="0" w:color="DDDDDD"/>
              <w:right w:val="single" w:sz="8" w:space="0" w:color="DDDDDD"/>
            </w:tcBorders>
            <w:vAlign w:val="bottom"/>
          </w:tcPr>
          <w:p w14:paraId="0500C584" w14:textId="77777777" w:rsidR="00EF0CFB" w:rsidRDefault="00EF0CFB">
            <w:pPr>
              <w:rPr>
                <w:sz w:val="20"/>
                <w:szCs w:val="20"/>
              </w:rPr>
            </w:pPr>
          </w:p>
        </w:tc>
        <w:tc>
          <w:tcPr>
            <w:tcW w:w="30" w:type="dxa"/>
            <w:vAlign w:val="bottom"/>
          </w:tcPr>
          <w:p w14:paraId="09A61247" w14:textId="77777777" w:rsidR="00EF0CFB" w:rsidRDefault="00EF0CFB">
            <w:pPr>
              <w:rPr>
                <w:sz w:val="20"/>
                <w:szCs w:val="20"/>
              </w:rPr>
            </w:pPr>
          </w:p>
        </w:tc>
      </w:tr>
      <w:tr w:rsidR="00EF0CFB" w14:paraId="162BD46F" w14:textId="77777777">
        <w:trPr>
          <w:trHeight w:val="308"/>
        </w:trPr>
        <w:tc>
          <w:tcPr>
            <w:tcW w:w="1690" w:type="dxa"/>
            <w:tcBorders>
              <w:left w:val="single" w:sz="8" w:space="0" w:color="DDDDDD"/>
              <w:right w:val="single" w:sz="8" w:space="0" w:color="DDDDDD"/>
            </w:tcBorders>
            <w:vAlign w:val="bottom"/>
          </w:tcPr>
          <w:p w14:paraId="05E7C8B7" w14:textId="77777777" w:rsidR="00EF0CFB" w:rsidRDefault="00000000">
            <w:pPr>
              <w:ind w:left="100"/>
              <w:rPr>
                <w:sz w:val="20"/>
                <w:szCs w:val="20"/>
              </w:rPr>
            </w:pPr>
            <w:r>
              <w:rPr>
                <w:rFonts w:ascii="Arial" w:eastAsia="Arial" w:hAnsi="Arial" w:cs="Arial"/>
                <w:b/>
                <w:sz w:val="20"/>
                <w:szCs w:val="20"/>
              </w:rPr>
              <w:t>Core Industry (Optional)</w:t>
            </w:r>
          </w:p>
        </w:tc>
        <w:tc>
          <w:tcPr>
            <w:tcW w:w="4510" w:type="dxa"/>
            <w:vAlign w:val="bottom"/>
          </w:tcPr>
          <w:p w14:paraId="280BD991" w14:textId="77777777" w:rsidR="00EF0CFB" w:rsidRDefault="00000000">
            <w:pPr>
              <w:ind w:left="100"/>
              <w:rPr>
                <w:rFonts w:ascii="Arial" w:eastAsia="Arial" w:hAnsi="Arial" w:cs="Arial"/>
                <w:sz w:val="20"/>
                <w:szCs w:val="20"/>
              </w:rPr>
            </w:pPr>
            <w:r>
              <w:rPr>
                <w:rFonts w:ascii="Arial" w:eastAsia="Arial" w:hAnsi="Arial" w:cs="Arial"/>
                <w:sz w:val="20"/>
                <w:szCs w:val="20"/>
              </w:rPr>
              <w:t>As suggested by Supervisor</w:t>
            </w:r>
          </w:p>
        </w:tc>
        <w:tc>
          <w:tcPr>
            <w:tcW w:w="4500" w:type="dxa"/>
            <w:vAlign w:val="bottom"/>
          </w:tcPr>
          <w:p w14:paraId="69A65548" w14:textId="77777777" w:rsidR="00EF0CFB" w:rsidRDefault="00EF0CFB">
            <w:pPr>
              <w:rPr>
                <w:sz w:val="20"/>
                <w:szCs w:val="20"/>
              </w:rPr>
            </w:pPr>
          </w:p>
        </w:tc>
        <w:tc>
          <w:tcPr>
            <w:tcW w:w="3440" w:type="dxa"/>
            <w:tcBorders>
              <w:right w:val="single" w:sz="8" w:space="0" w:color="DDDDDD"/>
            </w:tcBorders>
            <w:vAlign w:val="bottom"/>
          </w:tcPr>
          <w:p w14:paraId="2D22A18B" w14:textId="77777777" w:rsidR="00EF0CFB" w:rsidRDefault="00EF0CFB">
            <w:pPr>
              <w:rPr>
                <w:sz w:val="20"/>
                <w:szCs w:val="20"/>
              </w:rPr>
            </w:pPr>
          </w:p>
        </w:tc>
        <w:tc>
          <w:tcPr>
            <w:tcW w:w="30" w:type="dxa"/>
            <w:vAlign w:val="bottom"/>
          </w:tcPr>
          <w:p w14:paraId="249C2B0A" w14:textId="77777777" w:rsidR="00EF0CFB" w:rsidRDefault="00EF0CFB">
            <w:pPr>
              <w:rPr>
                <w:sz w:val="20"/>
                <w:szCs w:val="20"/>
              </w:rPr>
            </w:pPr>
          </w:p>
        </w:tc>
      </w:tr>
      <w:tr w:rsidR="00EF0CFB" w14:paraId="50E091C4" w14:textId="77777777">
        <w:trPr>
          <w:trHeight w:val="104"/>
        </w:trPr>
        <w:tc>
          <w:tcPr>
            <w:tcW w:w="1690" w:type="dxa"/>
            <w:tcBorders>
              <w:left w:val="single" w:sz="8" w:space="0" w:color="DDDDDD"/>
              <w:bottom w:val="single" w:sz="8" w:space="0" w:color="DDDDDD"/>
              <w:right w:val="single" w:sz="8" w:space="0" w:color="DDDDDD"/>
            </w:tcBorders>
            <w:vAlign w:val="bottom"/>
          </w:tcPr>
          <w:p w14:paraId="2A8169D6" w14:textId="77777777" w:rsidR="00EF0CFB" w:rsidRDefault="00EF0CFB">
            <w:pPr>
              <w:rPr>
                <w:sz w:val="20"/>
                <w:szCs w:val="20"/>
              </w:rPr>
            </w:pPr>
          </w:p>
        </w:tc>
        <w:tc>
          <w:tcPr>
            <w:tcW w:w="4510" w:type="dxa"/>
            <w:tcBorders>
              <w:bottom w:val="single" w:sz="8" w:space="0" w:color="DDDDDD"/>
            </w:tcBorders>
            <w:vAlign w:val="bottom"/>
          </w:tcPr>
          <w:p w14:paraId="41C60378" w14:textId="77777777" w:rsidR="00EF0CFB" w:rsidRDefault="00EF0CFB">
            <w:pPr>
              <w:rPr>
                <w:rFonts w:ascii="Arial" w:eastAsia="Arial" w:hAnsi="Arial" w:cs="Arial"/>
                <w:sz w:val="20"/>
                <w:szCs w:val="20"/>
              </w:rPr>
            </w:pPr>
          </w:p>
        </w:tc>
        <w:tc>
          <w:tcPr>
            <w:tcW w:w="4500" w:type="dxa"/>
            <w:tcBorders>
              <w:bottom w:val="single" w:sz="8" w:space="0" w:color="DDDDDD"/>
            </w:tcBorders>
            <w:vAlign w:val="bottom"/>
          </w:tcPr>
          <w:p w14:paraId="647FEC6E" w14:textId="77777777" w:rsidR="00EF0CFB" w:rsidRDefault="00EF0CFB">
            <w:pPr>
              <w:rPr>
                <w:sz w:val="20"/>
                <w:szCs w:val="20"/>
              </w:rPr>
            </w:pPr>
          </w:p>
        </w:tc>
        <w:tc>
          <w:tcPr>
            <w:tcW w:w="3440" w:type="dxa"/>
            <w:tcBorders>
              <w:bottom w:val="single" w:sz="8" w:space="0" w:color="DDDDDD"/>
              <w:right w:val="single" w:sz="8" w:space="0" w:color="DDDDDD"/>
            </w:tcBorders>
            <w:vAlign w:val="bottom"/>
          </w:tcPr>
          <w:p w14:paraId="1A9E3000" w14:textId="77777777" w:rsidR="00EF0CFB" w:rsidRDefault="00EF0CFB">
            <w:pPr>
              <w:rPr>
                <w:sz w:val="20"/>
                <w:szCs w:val="20"/>
              </w:rPr>
            </w:pPr>
          </w:p>
        </w:tc>
        <w:tc>
          <w:tcPr>
            <w:tcW w:w="30" w:type="dxa"/>
            <w:vAlign w:val="bottom"/>
          </w:tcPr>
          <w:p w14:paraId="41A42307" w14:textId="77777777" w:rsidR="00EF0CFB" w:rsidRDefault="00EF0CFB">
            <w:pPr>
              <w:rPr>
                <w:sz w:val="20"/>
                <w:szCs w:val="20"/>
              </w:rPr>
            </w:pPr>
          </w:p>
        </w:tc>
      </w:tr>
      <w:tr w:rsidR="00EF0CFB" w14:paraId="67FBAEDF" w14:textId="77777777">
        <w:trPr>
          <w:trHeight w:val="308"/>
        </w:trPr>
        <w:tc>
          <w:tcPr>
            <w:tcW w:w="1690" w:type="dxa"/>
            <w:tcBorders>
              <w:left w:val="single" w:sz="8" w:space="0" w:color="DDDDDD"/>
              <w:right w:val="single" w:sz="8" w:space="0" w:color="DDDDDD"/>
            </w:tcBorders>
            <w:vAlign w:val="bottom"/>
          </w:tcPr>
          <w:p w14:paraId="5244FE51" w14:textId="77777777" w:rsidR="00EF0CFB" w:rsidRDefault="00000000">
            <w:pPr>
              <w:ind w:left="100"/>
              <w:rPr>
                <w:sz w:val="20"/>
                <w:szCs w:val="20"/>
              </w:rPr>
            </w:pPr>
            <w:r>
              <w:rPr>
                <w:rFonts w:ascii="Arial" w:eastAsia="Arial" w:hAnsi="Arial" w:cs="Arial"/>
                <w:b/>
                <w:sz w:val="20"/>
                <w:szCs w:val="20"/>
              </w:rPr>
              <w:t>Other</w:t>
            </w:r>
          </w:p>
        </w:tc>
        <w:tc>
          <w:tcPr>
            <w:tcW w:w="4510" w:type="dxa"/>
            <w:vAlign w:val="bottom"/>
          </w:tcPr>
          <w:p w14:paraId="3BDD5BC4" w14:textId="77777777" w:rsidR="00EF0CFB" w:rsidRDefault="00EF0CFB">
            <w:pPr>
              <w:ind w:left="100"/>
              <w:rPr>
                <w:rFonts w:ascii="Arial" w:eastAsia="Arial" w:hAnsi="Arial" w:cs="Arial"/>
                <w:sz w:val="20"/>
                <w:szCs w:val="20"/>
              </w:rPr>
            </w:pPr>
          </w:p>
        </w:tc>
        <w:tc>
          <w:tcPr>
            <w:tcW w:w="4500" w:type="dxa"/>
            <w:vAlign w:val="bottom"/>
          </w:tcPr>
          <w:p w14:paraId="36164F16" w14:textId="77777777" w:rsidR="00EF0CFB" w:rsidRDefault="00EF0CFB">
            <w:pPr>
              <w:rPr>
                <w:sz w:val="20"/>
                <w:szCs w:val="20"/>
              </w:rPr>
            </w:pPr>
          </w:p>
        </w:tc>
        <w:tc>
          <w:tcPr>
            <w:tcW w:w="3440" w:type="dxa"/>
            <w:tcBorders>
              <w:right w:val="single" w:sz="8" w:space="0" w:color="DDDDDD"/>
            </w:tcBorders>
            <w:vAlign w:val="bottom"/>
          </w:tcPr>
          <w:p w14:paraId="10E4D384" w14:textId="77777777" w:rsidR="00EF0CFB" w:rsidRDefault="00EF0CFB">
            <w:pPr>
              <w:rPr>
                <w:sz w:val="20"/>
                <w:szCs w:val="20"/>
              </w:rPr>
            </w:pPr>
          </w:p>
        </w:tc>
        <w:tc>
          <w:tcPr>
            <w:tcW w:w="30" w:type="dxa"/>
            <w:vAlign w:val="bottom"/>
          </w:tcPr>
          <w:p w14:paraId="35931E3C" w14:textId="77777777" w:rsidR="00EF0CFB" w:rsidRDefault="00EF0CFB">
            <w:pPr>
              <w:rPr>
                <w:sz w:val="20"/>
                <w:szCs w:val="20"/>
              </w:rPr>
            </w:pPr>
          </w:p>
        </w:tc>
      </w:tr>
      <w:tr w:rsidR="00EF0CFB" w14:paraId="1718E1B6" w14:textId="77777777">
        <w:trPr>
          <w:trHeight w:val="228"/>
        </w:trPr>
        <w:tc>
          <w:tcPr>
            <w:tcW w:w="1690" w:type="dxa"/>
            <w:tcBorders>
              <w:left w:val="single" w:sz="8" w:space="0" w:color="DDDDDD"/>
              <w:right w:val="single" w:sz="8" w:space="0" w:color="DDDDDD"/>
            </w:tcBorders>
            <w:vAlign w:val="bottom"/>
          </w:tcPr>
          <w:p w14:paraId="3D70A15D" w14:textId="77777777" w:rsidR="00EF0CFB" w:rsidRDefault="00000000">
            <w:pPr>
              <w:ind w:left="100"/>
              <w:rPr>
                <w:rFonts w:ascii="Arial" w:eastAsia="Arial" w:hAnsi="Arial" w:cs="Arial"/>
                <w:b/>
                <w:sz w:val="20"/>
                <w:szCs w:val="20"/>
              </w:rPr>
            </w:pPr>
            <w:r>
              <w:rPr>
                <w:rFonts w:ascii="Arial" w:eastAsia="Arial" w:hAnsi="Arial" w:cs="Arial"/>
                <w:b/>
                <w:sz w:val="20"/>
                <w:szCs w:val="20"/>
              </w:rPr>
              <w:t>Industries</w:t>
            </w:r>
          </w:p>
          <w:p w14:paraId="24EB4C65" w14:textId="77777777" w:rsidR="00EF0CFB" w:rsidRDefault="00000000">
            <w:pPr>
              <w:ind w:left="100"/>
              <w:rPr>
                <w:sz w:val="20"/>
                <w:szCs w:val="20"/>
              </w:rPr>
            </w:pPr>
            <w:r>
              <w:rPr>
                <w:rFonts w:ascii="Arial" w:eastAsia="Arial" w:hAnsi="Arial" w:cs="Arial"/>
                <w:b/>
                <w:sz w:val="20"/>
                <w:szCs w:val="20"/>
              </w:rPr>
              <w:t>(Optional)</w:t>
            </w:r>
          </w:p>
        </w:tc>
        <w:tc>
          <w:tcPr>
            <w:tcW w:w="4510" w:type="dxa"/>
            <w:vAlign w:val="bottom"/>
          </w:tcPr>
          <w:p w14:paraId="71DE8FD6" w14:textId="77777777" w:rsidR="00EF0CFB" w:rsidRDefault="00EF0CFB">
            <w:pPr>
              <w:rPr>
                <w:sz w:val="20"/>
                <w:szCs w:val="20"/>
              </w:rPr>
            </w:pPr>
          </w:p>
        </w:tc>
        <w:tc>
          <w:tcPr>
            <w:tcW w:w="4500" w:type="dxa"/>
            <w:vAlign w:val="bottom"/>
          </w:tcPr>
          <w:p w14:paraId="0240FA16" w14:textId="77777777" w:rsidR="00EF0CFB" w:rsidRDefault="00EF0CFB">
            <w:pPr>
              <w:rPr>
                <w:sz w:val="20"/>
                <w:szCs w:val="20"/>
              </w:rPr>
            </w:pPr>
          </w:p>
        </w:tc>
        <w:tc>
          <w:tcPr>
            <w:tcW w:w="3440" w:type="dxa"/>
            <w:tcBorders>
              <w:right w:val="single" w:sz="8" w:space="0" w:color="DDDDDD"/>
            </w:tcBorders>
            <w:vAlign w:val="bottom"/>
          </w:tcPr>
          <w:p w14:paraId="11C6BC7E" w14:textId="77777777" w:rsidR="00EF0CFB" w:rsidRDefault="00EF0CFB">
            <w:pPr>
              <w:rPr>
                <w:sz w:val="20"/>
                <w:szCs w:val="20"/>
              </w:rPr>
            </w:pPr>
          </w:p>
        </w:tc>
        <w:tc>
          <w:tcPr>
            <w:tcW w:w="30" w:type="dxa"/>
            <w:vAlign w:val="bottom"/>
          </w:tcPr>
          <w:p w14:paraId="1039DE7B" w14:textId="77777777" w:rsidR="00EF0CFB" w:rsidRDefault="00EF0CFB">
            <w:pPr>
              <w:rPr>
                <w:sz w:val="20"/>
                <w:szCs w:val="20"/>
              </w:rPr>
            </w:pPr>
          </w:p>
        </w:tc>
      </w:tr>
      <w:tr w:rsidR="00EF0CFB" w14:paraId="2BD0D8EC" w14:textId="77777777">
        <w:trPr>
          <w:trHeight w:val="104"/>
        </w:trPr>
        <w:tc>
          <w:tcPr>
            <w:tcW w:w="1690" w:type="dxa"/>
            <w:tcBorders>
              <w:left w:val="single" w:sz="8" w:space="0" w:color="DDDDDD"/>
              <w:bottom w:val="single" w:sz="8" w:space="0" w:color="DDDDDD"/>
              <w:right w:val="single" w:sz="8" w:space="0" w:color="DDDDDD"/>
            </w:tcBorders>
            <w:vAlign w:val="bottom"/>
          </w:tcPr>
          <w:p w14:paraId="3097D278" w14:textId="77777777" w:rsidR="00EF0CFB" w:rsidRDefault="00EF0CFB">
            <w:pPr>
              <w:rPr>
                <w:sz w:val="20"/>
                <w:szCs w:val="20"/>
              </w:rPr>
            </w:pPr>
          </w:p>
        </w:tc>
        <w:tc>
          <w:tcPr>
            <w:tcW w:w="4510" w:type="dxa"/>
            <w:tcBorders>
              <w:bottom w:val="single" w:sz="8" w:space="0" w:color="DDDDDD"/>
            </w:tcBorders>
            <w:vAlign w:val="bottom"/>
          </w:tcPr>
          <w:p w14:paraId="4B7206C8" w14:textId="77777777" w:rsidR="00EF0CFB" w:rsidRDefault="00EF0CFB">
            <w:pPr>
              <w:rPr>
                <w:sz w:val="20"/>
                <w:szCs w:val="20"/>
              </w:rPr>
            </w:pPr>
          </w:p>
        </w:tc>
        <w:tc>
          <w:tcPr>
            <w:tcW w:w="4500" w:type="dxa"/>
            <w:tcBorders>
              <w:bottom w:val="single" w:sz="8" w:space="0" w:color="DDDDDD"/>
            </w:tcBorders>
            <w:vAlign w:val="bottom"/>
          </w:tcPr>
          <w:p w14:paraId="707B018B" w14:textId="77777777" w:rsidR="00EF0CFB" w:rsidRDefault="00EF0CFB">
            <w:pPr>
              <w:rPr>
                <w:sz w:val="20"/>
                <w:szCs w:val="20"/>
              </w:rPr>
            </w:pPr>
          </w:p>
        </w:tc>
        <w:tc>
          <w:tcPr>
            <w:tcW w:w="3440" w:type="dxa"/>
            <w:tcBorders>
              <w:bottom w:val="single" w:sz="8" w:space="0" w:color="DDDDDD"/>
              <w:right w:val="single" w:sz="8" w:space="0" w:color="DDDDDD"/>
            </w:tcBorders>
            <w:vAlign w:val="bottom"/>
          </w:tcPr>
          <w:p w14:paraId="39F71800" w14:textId="77777777" w:rsidR="00EF0CFB" w:rsidRDefault="00EF0CFB">
            <w:pPr>
              <w:rPr>
                <w:sz w:val="20"/>
                <w:szCs w:val="20"/>
              </w:rPr>
            </w:pPr>
          </w:p>
        </w:tc>
        <w:tc>
          <w:tcPr>
            <w:tcW w:w="30" w:type="dxa"/>
            <w:vAlign w:val="bottom"/>
          </w:tcPr>
          <w:p w14:paraId="57607E0F" w14:textId="77777777" w:rsidR="00EF0CFB" w:rsidRDefault="00EF0CFB">
            <w:pPr>
              <w:rPr>
                <w:sz w:val="20"/>
                <w:szCs w:val="20"/>
              </w:rPr>
            </w:pPr>
          </w:p>
        </w:tc>
      </w:tr>
      <w:tr w:rsidR="00EF0CFB" w14:paraId="44332958" w14:textId="77777777">
        <w:trPr>
          <w:trHeight w:val="330"/>
        </w:trPr>
        <w:tc>
          <w:tcPr>
            <w:tcW w:w="1690" w:type="dxa"/>
            <w:tcBorders>
              <w:left w:val="single" w:sz="8" w:space="0" w:color="DDDDDD"/>
              <w:right w:val="single" w:sz="8" w:space="0" w:color="DDDDDD"/>
            </w:tcBorders>
            <w:vAlign w:val="bottom"/>
          </w:tcPr>
          <w:p w14:paraId="061E968D" w14:textId="77777777" w:rsidR="00EF0CFB" w:rsidRDefault="00000000">
            <w:pPr>
              <w:ind w:left="100"/>
              <w:rPr>
                <w:sz w:val="20"/>
                <w:szCs w:val="20"/>
              </w:rPr>
            </w:pPr>
            <w:r>
              <w:rPr>
                <w:rFonts w:ascii="Arial" w:eastAsia="Arial" w:hAnsi="Arial" w:cs="Arial"/>
                <w:b/>
                <w:sz w:val="20"/>
                <w:szCs w:val="20"/>
              </w:rPr>
              <w:t>Core</w:t>
            </w:r>
          </w:p>
        </w:tc>
        <w:tc>
          <w:tcPr>
            <w:tcW w:w="4510" w:type="dxa"/>
            <w:vAlign w:val="bottom"/>
          </w:tcPr>
          <w:p w14:paraId="5E825744" w14:textId="77777777" w:rsidR="00EF0CFB" w:rsidRDefault="00000000">
            <w:pPr>
              <w:ind w:left="100"/>
              <w:rPr>
                <w:rFonts w:ascii="Helvetica Neue" w:eastAsia="Helvetica Neue" w:hAnsi="Helvetica Neue" w:cs="Helvetica Neue"/>
                <w:sz w:val="20"/>
                <w:szCs w:val="20"/>
              </w:rPr>
            </w:pPr>
            <w:r>
              <w:rPr>
                <w:rFonts w:ascii="Arial" w:eastAsia="Arial" w:hAnsi="Arial" w:cs="Arial"/>
                <w:sz w:val="20"/>
                <w:szCs w:val="20"/>
              </w:rPr>
              <w:t>React Native, Spring Boot.</w:t>
            </w:r>
          </w:p>
        </w:tc>
        <w:tc>
          <w:tcPr>
            <w:tcW w:w="4500" w:type="dxa"/>
            <w:vAlign w:val="bottom"/>
          </w:tcPr>
          <w:p w14:paraId="495AC6CF" w14:textId="77777777" w:rsidR="00EF0CFB" w:rsidRDefault="00EF0CFB">
            <w:pPr>
              <w:rPr>
                <w:sz w:val="20"/>
                <w:szCs w:val="20"/>
              </w:rPr>
            </w:pPr>
          </w:p>
        </w:tc>
        <w:tc>
          <w:tcPr>
            <w:tcW w:w="3440" w:type="dxa"/>
            <w:tcBorders>
              <w:right w:val="single" w:sz="8" w:space="0" w:color="DDDDDD"/>
            </w:tcBorders>
            <w:vAlign w:val="bottom"/>
          </w:tcPr>
          <w:p w14:paraId="3A89DDBF" w14:textId="77777777" w:rsidR="00EF0CFB" w:rsidRDefault="00EF0CFB">
            <w:pPr>
              <w:rPr>
                <w:sz w:val="20"/>
                <w:szCs w:val="20"/>
              </w:rPr>
            </w:pPr>
          </w:p>
        </w:tc>
        <w:tc>
          <w:tcPr>
            <w:tcW w:w="30" w:type="dxa"/>
            <w:vAlign w:val="bottom"/>
          </w:tcPr>
          <w:p w14:paraId="560CCD77" w14:textId="77777777" w:rsidR="00EF0CFB" w:rsidRDefault="00EF0CFB">
            <w:pPr>
              <w:rPr>
                <w:sz w:val="20"/>
                <w:szCs w:val="20"/>
              </w:rPr>
            </w:pPr>
          </w:p>
        </w:tc>
      </w:tr>
      <w:tr w:rsidR="00EF0CFB" w14:paraId="41B3F509" w14:textId="77777777">
        <w:trPr>
          <w:trHeight w:val="228"/>
        </w:trPr>
        <w:tc>
          <w:tcPr>
            <w:tcW w:w="1690" w:type="dxa"/>
            <w:tcBorders>
              <w:left w:val="single" w:sz="8" w:space="0" w:color="DDDDDD"/>
              <w:right w:val="single" w:sz="8" w:space="0" w:color="DDDDDD"/>
            </w:tcBorders>
            <w:vAlign w:val="bottom"/>
          </w:tcPr>
          <w:p w14:paraId="79C5EA02" w14:textId="77777777" w:rsidR="00EF0CFB" w:rsidRDefault="00000000">
            <w:pPr>
              <w:ind w:left="100"/>
              <w:rPr>
                <w:sz w:val="20"/>
                <w:szCs w:val="20"/>
              </w:rPr>
            </w:pPr>
            <w:r>
              <w:rPr>
                <w:rFonts w:ascii="Arial" w:eastAsia="Arial" w:hAnsi="Arial" w:cs="Arial"/>
                <w:b/>
                <w:sz w:val="20"/>
                <w:szCs w:val="20"/>
              </w:rPr>
              <w:t>Technology</w:t>
            </w:r>
          </w:p>
        </w:tc>
        <w:tc>
          <w:tcPr>
            <w:tcW w:w="4510" w:type="dxa"/>
            <w:vAlign w:val="bottom"/>
          </w:tcPr>
          <w:p w14:paraId="38AF5526" w14:textId="77777777" w:rsidR="00EF0CFB" w:rsidRDefault="00EF0CFB">
            <w:pPr>
              <w:rPr>
                <w:sz w:val="20"/>
                <w:szCs w:val="20"/>
              </w:rPr>
            </w:pPr>
          </w:p>
        </w:tc>
        <w:tc>
          <w:tcPr>
            <w:tcW w:w="4500" w:type="dxa"/>
            <w:vAlign w:val="bottom"/>
          </w:tcPr>
          <w:p w14:paraId="3962678D" w14:textId="77777777" w:rsidR="00EF0CFB" w:rsidRDefault="00EF0CFB">
            <w:pPr>
              <w:rPr>
                <w:sz w:val="20"/>
                <w:szCs w:val="20"/>
              </w:rPr>
            </w:pPr>
          </w:p>
        </w:tc>
        <w:tc>
          <w:tcPr>
            <w:tcW w:w="3440" w:type="dxa"/>
            <w:tcBorders>
              <w:right w:val="single" w:sz="8" w:space="0" w:color="DDDDDD"/>
            </w:tcBorders>
            <w:vAlign w:val="bottom"/>
          </w:tcPr>
          <w:p w14:paraId="0F2B5069" w14:textId="77777777" w:rsidR="00EF0CFB" w:rsidRDefault="00EF0CFB">
            <w:pPr>
              <w:rPr>
                <w:sz w:val="20"/>
                <w:szCs w:val="20"/>
              </w:rPr>
            </w:pPr>
          </w:p>
        </w:tc>
        <w:tc>
          <w:tcPr>
            <w:tcW w:w="30" w:type="dxa"/>
            <w:vAlign w:val="bottom"/>
          </w:tcPr>
          <w:p w14:paraId="0BB88ADD" w14:textId="77777777" w:rsidR="00EF0CFB" w:rsidRDefault="00EF0CFB">
            <w:pPr>
              <w:rPr>
                <w:sz w:val="20"/>
                <w:szCs w:val="20"/>
              </w:rPr>
            </w:pPr>
          </w:p>
        </w:tc>
      </w:tr>
      <w:tr w:rsidR="00EF0CFB" w14:paraId="012408EB" w14:textId="77777777">
        <w:trPr>
          <w:trHeight w:val="104"/>
        </w:trPr>
        <w:tc>
          <w:tcPr>
            <w:tcW w:w="1690" w:type="dxa"/>
            <w:tcBorders>
              <w:left w:val="single" w:sz="8" w:space="0" w:color="DDDDDD"/>
              <w:bottom w:val="single" w:sz="8" w:space="0" w:color="DDDDDD"/>
              <w:right w:val="single" w:sz="8" w:space="0" w:color="DDDDDD"/>
            </w:tcBorders>
            <w:vAlign w:val="bottom"/>
          </w:tcPr>
          <w:p w14:paraId="2FCC2F51" w14:textId="77777777" w:rsidR="00EF0CFB" w:rsidRDefault="00EF0CFB">
            <w:pPr>
              <w:rPr>
                <w:sz w:val="20"/>
                <w:szCs w:val="20"/>
              </w:rPr>
            </w:pPr>
          </w:p>
        </w:tc>
        <w:tc>
          <w:tcPr>
            <w:tcW w:w="4510" w:type="dxa"/>
            <w:tcBorders>
              <w:bottom w:val="single" w:sz="8" w:space="0" w:color="DDDDDD"/>
            </w:tcBorders>
            <w:vAlign w:val="bottom"/>
          </w:tcPr>
          <w:p w14:paraId="473FF01F" w14:textId="77777777" w:rsidR="00EF0CFB" w:rsidRDefault="00EF0CFB">
            <w:pPr>
              <w:rPr>
                <w:sz w:val="20"/>
                <w:szCs w:val="20"/>
              </w:rPr>
            </w:pPr>
          </w:p>
        </w:tc>
        <w:tc>
          <w:tcPr>
            <w:tcW w:w="4500" w:type="dxa"/>
            <w:tcBorders>
              <w:bottom w:val="single" w:sz="8" w:space="0" w:color="DDDDDD"/>
            </w:tcBorders>
            <w:vAlign w:val="bottom"/>
          </w:tcPr>
          <w:p w14:paraId="7AEBA9DA" w14:textId="77777777" w:rsidR="00EF0CFB" w:rsidRDefault="00EF0CFB">
            <w:pPr>
              <w:rPr>
                <w:sz w:val="20"/>
                <w:szCs w:val="20"/>
              </w:rPr>
            </w:pPr>
          </w:p>
        </w:tc>
        <w:tc>
          <w:tcPr>
            <w:tcW w:w="3440" w:type="dxa"/>
            <w:tcBorders>
              <w:bottom w:val="single" w:sz="8" w:space="0" w:color="DDDDDD"/>
              <w:right w:val="single" w:sz="8" w:space="0" w:color="DDDDDD"/>
            </w:tcBorders>
            <w:vAlign w:val="bottom"/>
          </w:tcPr>
          <w:p w14:paraId="3DE0132C" w14:textId="77777777" w:rsidR="00EF0CFB" w:rsidRDefault="00EF0CFB">
            <w:pPr>
              <w:rPr>
                <w:sz w:val="20"/>
                <w:szCs w:val="20"/>
              </w:rPr>
            </w:pPr>
          </w:p>
        </w:tc>
        <w:tc>
          <w:tcPr>
            <w:tcW w:w="30" w:type="dxa"/>
            <w:vAlign w:val="bottom"/>
          </w:tcPr>
          <w:p w14:paraId="584C45F1" w14:textId="77777777" w:rsidR="00EF0CFB" w:rsidRDefault="00EF0CFB">
            <w:pPr>
              <w:rPr>
                <w:sz w:val="20"/>
                <w:szCs w:val="20"/>
              </w:rPr>
            </w:pPr>
          </w:p>
        </w:tc>
      </w:tr>
      <w:tr w:rsidR="00EF0CFB" w14:paraId="714A4A1D" w14:textId="77777777">
        <w:trPr>
          <w:trHeight w:val="330"/>
        </w:trPr>
        <w:tc>
          <w:tcPr>
            <w:tcW w:w="1690" w:type="dxa"/>
            <w:tcBorders>
              <w:left w:val="single" w:sz="8" w:space="0" w:color="DDDDDD"/>
              <w:right w:val="single" w:sz="8" w:space="0" w:color="DDDDDD"/>
            </w:tcBorders>
            <w:vAlign w:val="bottom"/>
          </w:tcPr>
          <w:p w14:paraId="5E76D518" w14:textId="77777777" w:rsidR="00EF0CFB" w:rsidRDefault="00000000">
            <w:pPr>
              <w:ind w:left="100"/>
              <w:rPr>
                <w:sz w:val="20"/>
                <w:szCs w:val="20"/>
              </w:rPr>
            </w:pPr>
            <w:r>
              <w:rPr>
                <w:rFonts w:ascii="Arial" w:eastAsia="Arial" w:hAnsi="Arial" w:cs="Arial"/>
                <w:b/>
                <w:sz w:val="20"/>
                <w:szCs w:val="20"/>
              </w:rPr>
              <w:lastRenderedPageBreak/>
              <w:t>Other</w:t>
            </w:r>
          </w:p>
        </w:tc>
        <w:tc>
          <w:tcPr>
            <w:tcW w:w="4510" w:type="dxa"/>
            <w:vAlign w:val="bottom"/>
          </w:tcPr>
          <w:p w14:paraId="0FD9DCA1" w14:textId="77777777" w:rsidR="00EF0CFB" w:rsidRDefault="00000000">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Generative AI and Recommendation System </w:t>
            </w:r>
          </w:p>
        </w:tc>
        <w:tc>
          <w:tcPr>
            <w:tcW w:w="4500" w:type="dxa"/>
            <w:vAlign w:val="bottom"/>
          </w:tcPr>
          <w:p w14:paraId="33F1C270" w14:textId="77777777" w:rsidR="00EF0CFB" w:rsidRDefault="00EF0CFB">
            <w:pPr>
              <w:rPr>
                <w:sz w:val="20"/>
                <w:szCs w:val="20"/>
              </w:rPr>
            </w:pPr>
          </w:p>
        </w:tc>
        <w:tc>
          <w:tcPr>
            <w:tcW w:w="3440" w:type="dxa"/>
            <w:tcBorders>
              <w:right w:val="single" w:sz="8" w:space="0" w:color="DDDDDD"/>
            </w:tcBorders>
            <w:vAlign w:val="bottom"/>
          </w:tcPr>
          <w:p w14:paraId="5CBD1422" w14:textId="77777777" w:rsidR="00EF0CFB" w:rsidRDefault="00EF0CFB">
            <w:pPr>
              <w:rPr>
                <w:sz w:val="20"/>
                <w:szCs w:val="20"/>
              </w:rPr>
            </w:pPr>
          </w:p>
        </w:tc>
        <w:tc>
          <w:tcPr>
            <w:tcW w:w="30" w:type="dxa"/>
            <w:vAlign w:val="bottom"/>
          </w:tcPr>
          <w:p w14:paraId="5CBA4733" w14:textId="77777777" w:rsidR="00EF0CFB" w:rsidRDefault="00EF0CFB">
            <w:pPr>
              <w:rPr>
                <w:sz w:val="20"/>
                <w:szCs w:val="20"/>
              </w:rPr>
            </w:pPr>
          </w:p>
        </w:tc>
      </w:tr>
      <w:tr w:rsidR="00EF0CFB" w14:paraId="6FC88C57" w14:textId="77777777">
        <w:trPr>
          <w:trHeight w:val="228"/>
        </w:trPr>
        <w:tc>
          <w:tcPr>
            <w:tcW w:w="1690" w:type="dxa"/>
            <w:tcBorders>
              <w:left w:val="single" w:sz="8" w:space="0" w:color="DDDDDD"/>
              <w:right w:val="single" w:sz="8" w:space="0" w:color="DDDDDD"/>
            </w:tcBorders>
            <w:vAlign w:val="bottom"/>
          </w:tcPr>
          <w:p w14:paraId="4A0A2B87" w14:textId="77777777" w:rsidR="00EF0CFB" w:rsidRDefault="00000000">
            <w:pPr>
              <w:ind w:left="100"/>
              <w:rPr>
                <w:sz w:val="20"/>
                <w:szCs w:val="20"/>
              </w:rPr>
            </w:pPr>
            <w:r>
              <w:rPr>
                <w:rFonts w:ascii="Arial" w:eastAsia="Arial" w:hAnsi="Arial" w:cs="Arial"/>
                <w:b/>
                <w:sz w:val="20"/>
                <w:szCs w:val="20"/>
              </w:rPr>
              <w:t>Technologies</w:t>
            </w:r>
            <w:r>
              <w:rPr>
                <w:rFonts w:ascii="Arial" w:eastAsia="Arial" w:hAnsi="Arial" w:cs="Arial"/>
                <w:b/>
                <w:sz w:val="20"/>
                <w:szCs w:val="20"/>
              </w:rPr>
              <w:br/>
              <w:t>(Optional)</w:t>
            </w:r>
          </w:p>
        </w:tc>
        <w:tc>
          <w:tcPr>
            <w:tcW w:w="4510" w:type="dxa"/>
            <w:vAlign w:val="bottom"/>
          </w:tcPr>
          <w:p w14:paraId="0334B097" w14:textId="77777777" w:rsidR="00EF0CFB" w:rsidRDefault="00EF0CFB">
            <w:pPr>
              <w:rPr>
                <w:sz w:val="20"/>
                <w:szCs w:val="20"/>
              </w:rPr>
            </w:pPr>
          </w:p>
        </w:tc>
        <w:tc>
          <w:tcPr>
            <w:tcW w:w="4500" w:type="dxa"/>
            <w:vAlign w:val="bottom"/>
          </w:tcPr>
          <w:p w14:paraId="17673C77" w14:textId="77777777" w:rsidR="00EF0CFB" w:rsidRDefault="00EF0CFB">
            <w:pPr>
              <w:rPr>
                <w:sz w:val="20"/>
                <w:szCs w:val="20"/>
              </w:rPr>
            </w:pPr>
          </w:p>
        </w:tc>
        <w:tc>
          <w:tcPr>
            <w:tcW w:w="3440" w:type="dxa"/>
            <w:tcBorders>
              <w:right w:val="single" w:sz="8" w:space="0" w:color="DDDDDD"/>
            </w:tcBorders>
            <w:vAlign w:val="bottom"/>
          </w:tcPr>
          <w:p w14:paraId="6E877021" w14:textId="77777777" w:rsidR="00EF0CFB" w:rsidRDefault="00EF0CFB">
            <w:pPr>
              <w:rPr>
                <w:sz w:val="20"/>
                <w:szCs w:val="20"/>
              </w:rPr>
            </w:pPr>
          </w:p>
        </w:tc>
        <w:tc>
          <w:tcPr>
            <w:tcW w:w="30" w:type="dxa"/>
            <w:vAlign w:val="bottom"/>
          </w:tcPr>
          <w:p w14:paraId="5CE59D18" w14:textId="77777777" w:rsidR="00EF0CFB" w:rsidRDefault="00EF0CFB">
            <w:pPr>
              <w:rPr>
                <w:sz w:val="20"/>
                <w:szCs w:val="20"/>
              </w:rPr>
            </w:pPr>
          </w:p>
        </w:tc>
      </w:tr>
      <w:tr w:rsidR="00EF0CFB" w14:paraId="62CC6ABF" w14:textId="77777777">
        <w:trPr>
          <w:trHeight w:val="104"/>
        </w:trPr>
        <w:tc>
          <w:tcPr>
            <w:tcW w:w="1690" w:type="dxa"/>
            <w:tcBorders>
              <w:left w:val="single" w:sz="8" w:space="0" w:color="DDDDDD"/>
              <w:bottom w:val="single" w:sz="8" w:space="0" w:color="DDDDDD"/>
              <w:right w:val="single" w:sz="8" w:space="0" w:color="DDDDDD"/>
            </w:tcBorders>
            <w:vAlign w:val="bottom"/>
          </w:tcPr>
          <w:p w14:paraId="7BBCD1A6" w14:textId="77777777" w:rsidR="00EF0CFB" w:rsidRDefault="00EF0CFB">
            <w:pPr>
              <w:rPr>
                <w:sz w:val="20"/>
                <w:szCs w:val="20"/>
              </w:rPr>
            </w:pPr>
          </w:p>
        </w:tc>
        <w:tc>
          <w:tcPr>
            <w:tcW w:w="4510" w:type="dxa"/>
            <w:tcBorders>
              <w:bottom w:val="single" w:sz="8" w:space="0" w:color="DDDDDD"/>
            </w:tcBorders>
            <w:vAlign w:val="bottom"/>
          </w:tcPr>
          <w:p w14:paraId="15C3CAD0" w14:textId="77777777" w:rsidR="00EF0CFB" w:rsidRDefault="00EF0CFB">
            <w:pPr>
              <w:rPr>
                <w:sz w:val="20"/>
                <w:szCs w:val="20"/>
              </w:rPr>
            </w:pPr>
          </w:p>
        </w:tc>
        <w:tc>
          <w:tcPr>
            <w:tcW w:w="4500" w:type="dxa"/>
            <w:tcBorders>
              <w:bottom w:val="single" w:sz="8" w:space="0" w:color="DDDDDD"/>
            </w:tcBorders>
            <w:vAlign w:val="bottom"/>
          </w:tcPr>
          <w:p w14:paraId="13484AA2" w14:textId="77777777" w:rsidR="00EF0CFB" w:rsidRDefault="00EF0CFB">
            <w:pPr>
              <w:rPr>
                <w:sz w:val="20"/>
                <w:szCs w:val="20"/>
              </w:rPr>
            </w:pPr>
          </w:p>
        </w:tc>
        <w:tc>
          <w:tcPr>
            <w:tcW w:w="3440" w:type="dxa"/>
            <w:tcBorders>
              <w:bottom w:val="single" w:sz="8" w:space="0" w:color="DDDDDD"/>
              <w:right w:val="single" w:sz="8" w:space="0" w:color="DDDDDD"/>
            </w:tcBorders>
            <w:vAlign w:val="bottom"/>
          </w:tcPr>
          <w:p w14:paraId="5763DDC0" w14:textId="77777777" w:rsidR="00EF0CFB" w:rsidRDefault="00EF0CFB">
            <w:pPr>
              <w:rPr>
                <w:sz w:val="20"/>
                <w:szCs w:val="20"/>
              </w:rPr>
            </w:pPr>
          </w:p>
        </w:tc>
        <w:tc>
          <w:tcPr>
            <w:tcW w:w="30" w:type="dxa"/>
            <w:vAlign w:val="bottom"/>
          </w:tcPr>
          <w:p w14:paraId="2D3EF1BB" w14:textId="77777777" w:rsidR="00EF0CFB" w:rsidRDefault="00EF0CFB">
            <w:pPr>
              <w:rPr>
                <w:sz w:val="20"/>
                <w:szCs w:val="20"/>
              </w:rPr>
            </w:pPr>
          </w:p>
        </w:tc>
      </w:tr>
      <w:tr w:rsidR="00EF0CFB" w14:paraId="39D84369" w14:textId="77777777">
        <w:trPr>
          <w:trHeight w:val="308"/>
        </w:trPr>
        <w:tc>
          <w:tcPr>
            <w:tcW w:w="1690" w:type="dxa"/>
            <w:tcBorders>
              <w:left w:val="single" w:sz="8" w:space="0" w:color="DDDDDD"/>
              <w:right w:val="single" w:sz="8" w:space="0" w:color="DDDDDD"/>
            </w:tcBorders>
            <w:vAlign w:val="bottom"/>
          </w:tcPr>
          <w:p w14:paraId="57281D18" w14:textId="77777777" w:rsidR="00EF0CFB" w:rsidRDefault="00000000">
            <w:pPr>
              <w:ind w:left="100"/>
              <w:rPr>
                <w:sz w:val="20"/>
                <w:szCs w:val="20"/>
              </w:rPr>
            </w:pPr>
            <w:r>
              <w:rPr>
                <w:rFonts w:ascii="Arial" w:eastAsia="Arial" w:hAnsi="Arial" w:cs="Arial"/>
                <w:b/>
                <w:sz w:val="20"/>
                <w:szCs w:val="20"/>
              </w:rPr>
              <w:t>Sustainable</w:t>
            </w:r>
          </w:p>
        </w:tc>
        <w:tc>
          <w:tcPr>
            <w:tcW w:w="4510" w:type="dxa"/>
            <w:vAlign w:val="bottom"/>
          </w:tcPr>
          <w:p w14:paraId="38F0F74A" w14:textId="77777777" w:rsidR="00EF0CFB" w:rsidRDefault="00EF0CFB">
            <w:pPr>
              <w:ind w:left="100"/>
              <w:rPr>
                <w:sz w:val="20"/>
                <w:szCs w:val="20"/>
              </w:rPr>
            </w:pPr>
          </w:p>
        </w:tc>
        <w:tc>
          <w:tcPr>
            <w:tcW w:w="4500" w:type="dxa"/>
            <w:vAlign w:val="bottom"/>
          </w:tcPr>
          <w:p w14:paraId="0F4B95FF" w14:textId="77777777" w:rsidR="00EF0CFB" w:rsidRDefault="00EF0CFB">
            <w:pPr>
              <w:rPr>
                <w:sz w:val="20"/>
                <w:szCs w:val="20"/>
              </w:rPr>
            </w:pPr>
          </w:p>
        </w:tc>
        <w:tc>
          <w:tcPr>
            <w:tcW w:w="3440" w:type="dxa"/>
            <w:tcBorders>
              <w:right w:val="single" w:sz="8" w:space="0" w:color="DDDDDD"/>
            </w:tcBorders>
            <w:vAlign w:val="bottom"/>
          </w:tcPr>
          <w:p w14:paraId="61C60F62" w14:textId="77777777" w:rsidR="00EF0CFB" w:rsidRDefault="00EF0CFB">
            <w:pPr>
              <w:rPr>
                <w:sz w:val="20"/>
                <w:szCs w:val="20"/>
              </w:rPr>
            </w:pPr>
          </w:p>
        </w:tc>
        <w:tc>
          <w:tcPr>
            <w:tcW w:w="30" w:type="dxa"/>
            <w:vAlign w:val="bottom"/>
          </w:tcPr>
          <w:p w14:paraId="064901D7" w14:textId="77777777" w:rsidR="00EF0CFB" w:rsidRDefault="00EF0CFB">
            <w:pPr>
              <w:rPr>
                <w:sz w:val="20"/>
                <w:szCs w:val="20"/>
              </w:rPr>
            </w:pPr>
          </w:p>
        </w:tc>
      </w:tr>
      <w:tr w:rsidR="00EF0CFB" w14:paraId="51BC6437" w14:textId="77777777">
        <w:trPr>
          <w:trHeight w:val="244"/>
        </w:trPr>
        <w:tc>
          <w:tcPr>
            <w:tcW w:w="1690" w:type="dxa"/>
            <w:tcBorders>
              <w:left w:val="single" w:sz="8" w:space="0" w:color="DDDDDD"/>
              <w:right w:val="single" w:sz="8" w:space="0" w:color="DDDDDD"/>
            </w:tcBorders>
            <w:vAlign w:val="bottom"/>
          </w:tcPr>
          <w:p w14:paraId="389EF6BA" w14:textId="77777777" w:rsidR="00EF0CFB" w:rsidRDefault="00000000">
            <w:pPr>
              <w:ind w:left="100"/>
              <w:rPr>
                <w:sz w:val="20"/>
                <w:szCs w:val="20"/>
              </w:rPr>
            </w:pPr>
            <w:r>
              <w:rPr>
                <w:rFonts w:ascii="Arial" w:eastAsia="Arial" w:hAnsi="Arial" w:cs="Arial"/>
                <w:b/>
                <w:sz w:val="20"/>
                <w:szCs w:val="20"/>
              </w:rPr>
              <w:t>Development</w:t>
            </w:r>
          </w:p>
        </w:tc>
        <w:tc>
          <w:tcPr>
            <w:tcW w:w="4510" w:type="dxa"/>
            <w:vAlign w:val="bottom"/>
          </w:tcPr>
          <w:p w14:paraId="456C0068" w14:textId="77777777" w:rsidR="00EF0CFB" w:rsidRDefault="00EF0CFB">
            <w:pPr>
              <w:rPr>
                <w:sz w:val="20"/>
                <w:szCs w:val="20"/>
              </w:rPr>
            </w:pPr>
          </w:p>
        </w:tc>
        <w:tc>
          <w:tcPr>
            <w:tcW w:w="4500" w:type="dxa"/>
            <w:vAlign w:val="bottom"/>
          </w:tcPr>
          <w:p w14:paraId="5B587085" w14:textId="77777777" w:rsidR="00EF0CFB" w:rsidRDefault="00EF0CFB">
            <w:pPr>
              <w:rPr>
                <w:sz w:val="20"/>
                <w:szCs w:val="20"/>
              </w:rPr>
            </w:pPr>
          </w:p>
        </w:tc>
        <w:tc>
          <w:tcPr>
            <w:tcW w:w="3440" w:type="dxa"/>
            <w:tcBorders>
              <w:right w:val="single" w:sz="8" w:space="0" w:color="DDDDDD"/>
            </w:tcBorders>
            <w:vAlign w:val="bottom"/>
          </w:tcPr>
          <w:p w14:paraId="6AE176E1" w14:textId="77777777" w:rsidR="00EF0CFB" w:rsidRDefault="00EF0CFB">
            <w:pPr>
              <w:rPr>
                <w:sz w:val="20"/>
                <w:szCs w:val="20"/>
              </w:rPr>
            </w:pPr>
          </w:p>
        </w:tc>
        <w:tc>
          <w:tcPr>
            <w:tcW w:w="30" w:type="dxa"/>
            <w:vAlign w:val="bottom"/>
          </w:tcPr>
          <w:p w14:paraId="669A8A66" w14:textId="77777777" w:rsidR="00EF0CFB" w:rsidRDefault="00EF0CFB">
            <w:pPr>
              <w:rPr>
                <w:sz w:val="20"/>
                <w:szCs w:val="20"/>
              </w:rPr>
            </w:pPr>
          </w:p>
        </w:tc>
      </w:tr>
      <w:tr w:rsidR="00EF0CFB" w14:paraId="4B9EC34A" w14:textId="77777777">
        <w:trPr>
          <w:trHeight w:val="228"/>
        </w:trPr>
        <w:tc>
          <w:tcPr>
            <w:tcW w:w="1690" w:type="dxa"/>
            <w:tcBorders>
              <w:left w:val="single" w:sz="8" w:space="0" w:color="DDDDDD"/>
              <w:right w:val="single" w:sz="8" w:space="0" w:color="DDDDDD"/>
            </w:tcBorders>
            <w:vAlign w:val="bottom"/>
          </w:tcPr>
          <w:p w14:paraId="435D60CE" w14:textId="77777777" w:rsidR="00EF0CFB" w:rsidRDefault="00000000">
            <w:pPr>
              <w:ind w:left="100"/>
              <w:rPr>
                <w:rFonts w:ascii="Arial" w:eastAsia="Arial" w:hAnsi="Arial" w:cs="Arial"/>
                <w:b/>
                <w:sz w:val="20"/>
                <w:szCs w:val="20"/>
              </w:rPr>
            </w:pPr>
            <w:r>
              <w:rPr>
                <w:rFonts w:ascii="Arial" w:eastAsia="Arial" w:hAnsi="Arial" w:cs="Arial"/>
                <w:b/>
                <w:sz w:val="20"/>
                <w:szCs w:val="20"/>
              </w:rPr>
              <w:t>Goals</w:t>
            </w:r>
          </w:p>
          <w:p w14:paraId="70579BF8" w14:textId="77777777" w:rsidR="00EF0CFB" w:rsidRDefault="00000000">
            <w:pPr>
              <w:ind w:left="100"/>
              <w:rPr>
                <w:sz w:val="20"/>
                <w:szCs w:val="20"/>
              </w:rPr>
            </w:pPr>
            <w:r>
              <w:rPr>
                <w:rFonts w:ascii="Arial" w:eastAsia="Arial" w:hAnsi="Arial" w:cs="Arial"/>
                <w:b/>
                <w:sz w:val="20"/>
                <w:szCs w:val="20"/>
              </w:rPr>
              <w:t>(Optional)</w:t>
            </w:r>
          </w:p>
        </w:tc>
        <w:tc>
          <w:tcPr>
            <w:tcW w:w="4510" w:type="dxa"/>
            <w:vAlign w:val="bottom"/>
          </w:tcPr>
          <w:p w14:paraId="6C0770D4" w14:textId="77777777" w:rsidR="00EF0CFB" w:rsidRDefault="00EF0CFB">
            <w:pPr>
              <w:rPr>
                <w:sz w:val="20"/>
                <w:szCs w:val="20"/>
              </w:rPr>
            </w:pPr>
          </w:p>
        </w:tc>
        <w:tc>
          <w:tcPr>
            <w:tcW w:w="4500" w:type="dxa"/>
            <w:vAlign w:val="bottom"/>
          </w:tcPr>
          <w:p w14:paraId="7480590B" w14:textId="77777777" w:rsidR="00EF0CFB" w:rsidRDefault="00EF0CFB">
            <w:pPr>
              <w:rPr>
                <w:sz w:val="20"/>
                <w:szCs w:val="20"/>
              </w:rPr>
            </w:pPr>
          </w:p>
        </w:tc>
        <w:tc>
          <w:tcPr>
            <w:tcW w:w="3440" w:type="dxa"/>
            <w:tcBorders>
              <w:right w:val="single" w:sz="8" w:space="0" w:color="DDDDDD"/>
            </w:tcBorders>
            <w:vAlign w:val="bottom"/>
          </w:tcPr>
          <w:p w14:paraId="7AE4E7B7" w14:textId="77777777" w:rsidR="00EF0CFB" w:rsidRDefault="00EF0CFB">
            <w:pPr>
              <w:rPr>
                <w:sz w:val="20"/>
                <w:szCs w:val="20"/>
              </w:rPr>
            </w:pPr>
          </w:p>
        </w:tc>
        <w:tc>
          <w:tcPr>
            <w:tcW w:w="30" w:type="dxa"/>
            <w:vAlign w:val="bottom"/>
          </w:tcPr>
          <w:p w14:paraId="3A9A46E6" w14:textId="77777777" w:rsidR="00EF0CFB" w:rsidRDefault="00EF0CFB">
            <w:pPr>
              <w:rPr>
                <w:sz w:val="20"/>
                <w:szCs w:val="20"/>
              </w:rPr>
            </w:pPr>
          </w:p>
        </w:tc>
      </w:tr>
      <w:tr w:rsidR="00EF0CFB" w14:paraId="7588B102" w14:textId="77777777">
        <w:trPr>
          <w:trHeight w:val="104"/>
        </w:trPr>
        <w:tc>
          <w:tcPr>
            <w:tcW w:w="1690" w:type="dxa"/>
            <w:tcBorders>
              <w:left w:val="single" w:sz="8" w:space="0" w:color="DDDDDD"/>
              <w:bottom w:val="single" w:sz="8" w:space="0" w:color="DDDDDD"/>
              <w:right w:val="single" w:sz="8" w:space="0" w:color="DDDDDD"/>
            </w:tcBorders>
            <w:vAlign w:val="bottom"/>
          </w:tcPr>
          <w:p w14:paraId="24B6D0A4" w14:textId="77777777" w:rsidR="00EF0CFB" w:rsidRDefault="00EF0CFB">
            <w:pPr>
              <w:rPr>
                <w:sz w:val="9"/>
                <w:szCs w:val="9"/>
              </w:rPr>
            </w:pPr>
          </w:p>
        </w:tc>
        <w:tc>
          <w:tcPr>
            <w:tcW w:w="4510" w:type="dxa"/>
            <w:tcBorders>
              <w:bottom w:val="single" w:sz="8" w:space="0" w:color="DDDDDD"/>
            </w:tcBorders>
            <w:vAlign w:val="bottom"/>
          </w:tcPr>
          <w:p w14:paraId="146EE67E" w14:textId="77777777" w:rsidR="00EF0CFB" w:rsidRDefault="00EF0CFB">
            <w:pPr>
              <w:rPr>
                <w:sz w:val="9"/>
                <w:szCs w:val="9"/>
              </w:rPr>
            </w:pPr>
          </w:p>
        </w:tc>
        <w:tc>
          <w:tcPr>
            <w:tcW w:w="4500" w:type="dxa"/>
            <w:tcBorders>
              <w:bottom w:val="single" w:sz="8" w:space="0" w:color="DDDDDD"/>
            </w:tcBorders>
            <w:vAlign w:val="bottom"/>
          </w:tcPr>
          <w:p w14:paraId="7D8D2B1D"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2BBBF258" w14:textId="77777777" w:rsidR="00EF0CFB" w:rsidRDefault="00EF0CFB">
            <w:pPr>
              <w:rPr>
                <w:sz w:val="9"/>
                <w:szCs w:val="9"/>
              </w:rPr>
            </w:pPr>
          </w:p>
        </w:tc>
        <w:tc>
          <w:tcPr>
            <w:tcW w:w="30" w:type="dxa"/>
            <w:vAlign w:val="bottom"/>
          </w:tcPr>
          <w:p w14:paraId="644CE8B7" w14:textId="77777777" w:rsidR="00EF0CFB" w:rsidRDefault="00EF0CFB">
            <w:pPr>
              <w:rPr>
                <w:sz w:val="2"/>
                <w:szCs w:val="2"/>
              </w:rPr>
            </w:pPr>
          </w:p>
        </w:tc>
      </w:tr>
      <w:tr w:rsidR="00EF0CFB" w14:paraId="09FAD1AE" w14:textId="77777777">
        <w:trPr>
          <w:trHeight w:val="780"/>
        </w:trPr>
        <w:tc>
          <w:tcPr>
            <w:tcW w:w="6200" w:type="dxa"/>
            <w:gridSpan w:val="2"/>
            <w:vAlign w:val="bottom"/>
          </w:tcPr>
          <w:p w14:paraId="17FB9596" w14:textId="77777777" w:rsidR="00EF0CFB" w:rsidRDefault="00EF0CFB">
            <w:pPr>
              <w:rPr>
                <w:rFonts w:ascii="Arial" w:eastAsia="Arial" w:hAnsi="Arial" w:cs="Arial"/>
                <w:sz w:val="36"/>
                <w:szCs w:val="36"/>
              </w:rPr>
            </w:pPr>
          </w:p>
          <w:p w14:paraId="29A658B6" w14:textId="77777777" w:rsidR="00EF0CFB" w:rsidRDefault="00EF0CFB">
            <w:pPr>
              <w:rPr>
                <w:rFonts w:ascii="Arial" w:eastAsia="Arial" w:hAnsi="Arial" w:cs="Arial"/>
                <w:sz w:val="36"/>
                <w:szCs w:val="36"/>
              </w:rPr>
            </w:pPr>
          </w:p>
          <w:p w14:paraId="6DA600F3" w14:textId="77777777" w:rsidR="00EF0CFB" w:rsidRDefault="00000000">
            <w:pPr>
              <w:rPr>
                <w:sz w:val="20"/>
                <w:szCs w:val="20"/>
              </w:rPr>
            </w:pPr>
            <w:r>
              <w:rPr>
                <w:rFonts w:ascii="Arial" w:eastAsia="Arial" w:hAnsi="Arial" w:cs="Arial"/>
                <w:sz w:val="36"/>
                <w:szCs w:val="36"/>
              </w:rPr>
              <w:t>References</w:t>
            </w:r>
          </w:p>
          <w:p w14:paraId="147F6B62" w14:textId="77777777" w:rsidR="00EF0CFB" w:rsidRDefault="00000000">
            <w:pPr>
              <w:spacing w:line="20" w:lineRule="auto"/>
              <w:rPr>
                <w:sz w:val="20"/>
                <w:szCs w:val="20"/>
              </w:rPr>
            </w:pPr>
            <w:r>
              <w:rPr>
                <w:noProof/>
              </w:rPr>
              <w:drawing>
                <wp:anchor distT="0" distB="0" distL="0" distR="0" simplePos="0" relativeHeight="251664384" behindDoc="1" locked="0" layoutInCell="1" hidden="0" allowOverlap="1" wp14:anchorId="27004D4F" wp14:editId="51A29F92">
                  <wp:simplePos x="0" y="0"/>
                  <wp:positionH relativeFrom="column">
                    <wp:posOffset>0</wp:posOffset>
                  </wp:positionH>
                  <wp:positionV relativeFrom="paragraph">
                    <wp:posOffset>45720</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956040" cy="7620"/>
                          </a:xfrm>
                          <a:prstGeom prst="rect">
                            <a:avLst/>
                          </a:prstGeom>
                          <a:ln/>
                        </pic:spPr>
                      </pic:pic>
                    </a:graphicData>
                  </a:graphic>
                </wp:anchor>
              </w:drawing>
            </w:r>
          </w:p>
          <w:p w14:paraId="774740E0" w14:textId="77777777" w:rsidR="00EF0CFB" w:rsidRDefault="00EF0CFB">
            <w:pPr>
              <w:spacing w:line="200" w:lineRule="auto"/>
              <w:rPr>
                <w:sz w:val="20"/>
                <w:szCs w:val="20"/>
              </w:rPr>
            </w:pPr>
          </w:p>
          <w:p w14:paraId="0390CD03" w14:textId="77777777" w:rsidR="00EF0CFB" w:rsidRDefault="00EF0CFB">
            <w:pPr>
              <w:spacing w:line="205" w:lineRule="auto"/>
              <w:rPr>
                <w:sz w:val="20"/>
                <w:szCs w:val="20"/>
              </w:rPr>
            </w:pPr>
          </w:p>
          <w:tbl>
            <w:tblPr>
              <w:tblStyle w:val="a6"/>
              <w:tblW w:w="14170" w:type="dxa"/>
              <w:tblInd w:w="10" w:type="dxa"/>
              <w:tblLayout w:type="fixed"/>
              <w:tblLook w:val="0400" w:firstRow="0" w:lastRow="0" w:firstColumn="0" w:lastColumn="0" w:noHBand="0" w:noVBand="1"/>
            </w:tblPr>
            <w:tblGrid>
              <w:gridCol w:w="7360"/>
              <w:gridCol w:w="6780"/>
              <w:gridCol w:w="30"/>
            </w:tblGrid>
            <w:tr w:rsidR="00EF0CFB" w14:paraId="66EB568B" w14:textId="77777777">
              <w:trPr>
                <w:trHeight w:val="328"/>
              </w:trPr>
              <w:tc>
                <w:tcPr>
                  <w:tcW w:w="7360" w:type="dxa"/>
                  <w:tcBorders>
                    <w:top w:val="single" w:sz="8" w:space="0" w:color="DDDDDD"/>
                    <w:left w:val="single" w:sz="8" w:space="0" w:color="DDDDDD"/>
                  </w:tcBorders>
                  <w:vAlign w:val="bottom"/>
                </w:tcPr>
                <w:p w14:paraId="65159479" w14:textId="77777777" w:rsidR="00EF0CFB" w:rsidRDefault="0000000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[1</w:t>
                  </w:r>
                  <w:proofErr w:type="gramStart"/>
                  <w:r>
                    <w:rPr>
                      <w:rFonts w:ascii="Arial" w:eastAsia="Arial" w:hAnsi="Arial" w:cs="Arial"/>
                      <w:sz w:val="20"/>
                      <w:szCs w:val="20"/>
                    </w:rPr>
                    <w:t>] :</w:t>
                  </w:r>
                  <w:proofErr w:type="gramEnd"/>
                  <w:r>
                    <w:rPr>
                      <w:rFonts w:ascii="Arial" w:eastAsia="Arial" w:hAnsi="Arial" w:cs="Arial"/>
                      <w:sz w:val="20"/>
                      <w:szCs w:val="20"/>
                    </w:rPr>
                    <w:t xml:space="preserve"> </w:t>
                  </w:r>
                  <w:hyperlink r:id="rId15">
                    <w:r>
                      <w:rPr>
                        <w:rFonts w:ascii="Arial" w:eastAsia="Arial" w:hAnsi="Arial" w:cs="Arial"/>
                        <w:color w:val="1155CC"/>
                        <w:sz w:val="20"/>
                        <w:szCs w:val="20"/>
                        <w:u w:val="single"/>
                      </w:rPr>
                      <w:t>https://www.nm.ifi.lmu.de/pub/Publikationen/grus98a/PDF-Version/grus98a.pdf</w:t>
                    </w:r>
                  </w:hyperlink>
                </w:p>
                <w:p w14:paraId="07EDE27E" w14:textId="77777777" w:rsidR="00EF0CFB" w:rsidRDefault="0000000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[2]: </w:t>
                  </w:r>
                  <w:hyperlink r:id="rId16" w:anchor="page=16">
                    <w:r>
                      <w:rPr>
                        <w:rFonts w:ascii="Arial" w:eastAsia="Arial" w:hAnsi="Arial" w:cs="Arial"/>
                        <w:color w:val="1155CC"/>
                        <w:sz w:val="20"/>
                        <w:szCs w:val="20"/>
                        <w:u w:val="single"/>
                      </w:rPr>
                      <w:t>https://opus.lib.uts.edu.au/bitstream/10453/19788/1/Proceedings%202000%20Conference.pdf#page=16</w:t>
                    </w:r>
                  </w:hyperlink>
                </w:p>
                <w:p w14:paraId="4C16AAE7" w14:textId="77777777" w:rsidR="00EF0CFB" w:rsidRDefault="0000000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 https://ijrpr.com/uploads/V3ISSUE3/IJRPR2939.pdf</w:t>
                  </w:r>
                </w:p>
                <w:p w14:paraId="1CA7436D" w14:textId="77777777" w:rsidR="00EF0CFB" w:rsidRDefault="00EF0CFB">
                  <w:pPr>
                    <w:pBdr>
                      <w:top w:val="nil"/>
                      <w:left w:val="nil"/>
                      <w:bottom w:val="nil"/>
                      <w:right w:val="nil"/>
                      <w:between w:val="nil"/>
                    </w:pBdr>
                    <w:ind w:left="720"/>
                    <w:rPr>
                      <w:rFonts w:ascii="Arial" w:eastAsia="Arial" w:hAnsi="Arial" w:cs="Arial"/>
                      <w:sz w:val="20"/>
                      <w:szCs w:val="20"/>
                    </w:rPr>
                  </w:pPr>
                </w:p>
              </w:tc>
              <w:tc>
                <w:tcPr>
                  <w:tcW w:w="6780" w:type="dxa"/>
                  <w:tcBorders>
                    <w:top w:val="single" w:sz="8" w:space="0" w:color="DDDDDD"/>
                    <w:right w:val="single" w:sz="8" w:space="0" w:color="DDDDDD"/>
                  </w:tcBorders>
                  <w:vAlign w:val="bottom"/>
                </w:tcPr>
                <w:p w14:paraId="57D26877" w14:textId="77777777" w:rsidR="00EF0CFB" w:rsidRDefault="00EF0CFB">
                  <w:pPr>
                    <w:rPr>
                      <w:sz w:val="20"/>
                      <w:szCs w:val="20"/>
                    </w:rPr>
                  </w:pPr>
                </w:p>
              </w:tc>
              <w:tc>
                <w:tcPr>
                  <w:tcW w:w="30" w:type="dxa"/>
                  <w:vAlign w:val="bottom"/>
                </w:tcPr>
                <w:p w14:paraId="3DFE7C17" w14:textId="77777777" w:rsidR="00EF0CFB" w:rsidRDefault="00EF0CFB">
                  <w:pPr>
                    <w:rPr>
                      <w:sz w:val="20"/>
                      <w:szCs w:val="20"/>
                    </w:rPr>
                  </w:pPr>
                </w:p>
              </w:tc>
            </w:tr>
          </w:tbl>
          <w:p w14:paraId="6D640AAE" w14:textId="77777777" w:rsidR="00EF0CFB" w:rsidRDefault="00EF0CFB">
            <w:pPr>
              <w:rPr>
                <w:rFonts w:ascii="Arial" w:eastAsia="Arial" w:hAnsi="Arial" w:cs="Arial"/>
                <w:sz w:val="36"/>
                <w:szCs w:val="36"/>
              </w:rPr>
            </w:pPr>
          </w:p>
          <w:p w14:paraId="31FA9C8A" w14:textId="77777777" w:rsidR="00EF0CFB" w:rsidRDefault="00EF0CFB">
            <w:pPr>
              <w:rPr>
                <w:rFonts w:ascii="Arial" w:eastAsia="Arial" w:hAnsi="Arial" w:cs="Arial"/>
                <w:sz w:val="36"/>
                <w:szCs w:val="36"/>
              </w:rPr>
            </w:pPr>
          </w:p>
        </w:tc>
        <w:tc>
          <w:tcPr>
            <w:tcW w:w="4500" w:type="dxa"/>
            <w:vAlign w:val="bottom"/>
          </w:tcPr>
          <w:p w14:paraId="76542030" w14:textId="77777777" w:rsidR="00EF0CFB" w:rsidRDefault="00EF0CFB">
            <w:pPr>
              <w:rPr>
                <w:sz w:val="24"/>
                <w:szCs w:val="24"/>
              </w:rPr>
            </w:pPr>
          </w:p>
        </w:tc>
        <w:tc>
          <w:tcPr>
            <w:tcW w:w="3440" w:type="dxa"/>
            <w:vAlign w:val="bottom"/>
          </w:tcPr>
          <w:p w14:paraId="1463CB46" w14:textId="77777777" w:rsidR="00EF0CFB" w:rsidRDefault="00EF0CFB">
            <w:pPr>
              <w:rPr>
                <w:sz w:val="24"/>
                <w:szCs w:val="24"/>
              </w:rPr>
            </w:pPr>
          </w:p>
        </w:tc>
        <w:tc>
          <w:tcPr>
            <w:tcW w:w="30" w:type="dxa"/>
            <w:vAlign w:val="bottom"/>
          </w:tcPr>
          <w:p w14:paraId="5379FD64" w14:textId="77777777" w:rsidR="00EF0CFB" w:rsidRDefault="00EF0CFB">
            <w:pPr>
              <w:rPr>
                <w:sz w:val="2"/>
                <w:szCs w:val="2"/>
              </w:rPr>
            </w:pPr>
          </w:p>
        </w:tc>
      </w:tr>
      <w:tr w:rsidR="00EF0CFB" w14:paraId="73C711B4" w14:textId="77777777">
        <w:trPr>
          <w:trHeight w:val="780"/>
        </w:trPr>
        <w:tc>
          <w:tcPr>
            <w:tcW w:w="6200" w:type="dxa"/>
            <w:gridSpan w:val="2"/>
            <w:vAlign w:val="bottom"/>
          </w:tcPr>
          <w:p w14:paraId="764AA659" w14:textId="77777777" w:rsidR="00EF0CFB" w:rsidRDefault="00000000">
            <w:pPr>
              <w:rPr>
                <w:sz w:val="20"/>
                <w:szCs w:val="20"/>
              </w:rPr>
            </w:pPr>
            <w:r>
              <w:rPr>
                <w:rFonts w:ascii="Arial" w:eastAsia="Arial" w:hAnsi="Arial" w:cs="Arial"/>
                <w:sz w:val="36"/>
                <w:szCs w:val="36"/>
              </w:rPr>
              <w:t>Project Key Milestones</w:t>
            </w:r>
          </w:p>
        </w:tc>
        <w:tc>
          <w:tcPr>
            <w:tcW w:w="4500" w:type="dxa"/>
            <w:vAlign w:val="bottom"/>
          </w:tcPr>
          <w:p w14:paraId="28DC8FA2" w14:textId="77777777" w:rsidR="00EF0CFB" w:rsidRDefault="00EF0CFB">
            <w:pPr>
              <w:rPr>
                <w:sz w:val="24"/>
                <w:szCs w:val="24"/>
              </w:rPr>
            </w:pPr>
          </w:p>
        </w:tc>
        <w:tc>
          <w:tcPr>
            <w:tcW w:w="3440" w:type="dxa"/>
            <w:vAlign w:val="bottom"/>
          </w:tcPr>
          <w:p w14:paraId="307EF186" w14:textId="77777777" w:rsidR="00EF0CFB" w:rsidRDefault="00EF0CFB">
            <w:pPr>
              <w:rPr>
                <w:sz w:val="24"/>
                <w:szCs w:val="24"/>
              </w:rPr>
            </w:pPr>
          </w:p>
        </w:tc>
        <w:tc>
          <w:tcPr>
            <w:tcW w:w="30" w:type="dxa"/>
            <w:vAlign w:val="bottom"/>
          </w:tcPr>
          <w:p w14:paraId="110479F3" w14:textId="77777777" w:rsidR="00EF0CFB" w:rsidRDefault="00EF0CFB">
            <w:pPr>
              <w:rPr>
                <w:sz w:val="2"/>
                <w:szCs w:val="2"/>
              </w:rPr>
            </w:pPr>
          </w:p>
        </w:tc>
      </w:tr>
      <w:tr w:rsidR="00EF0CFB" w14:paraId="090A24CF" w14:textId="77777777">
        <w:trPr>
          <w:trHeight w:val="28"/>
        </w:trPr>
        <w:tc>
          <w:tcPr>
            <w:tcW w:w="6200" w:type="dxa"/>
            <w:gridSpan w:val="2"/>
            <w:tcBorders>
              <w:bottom w:val="single" w:sz="8" w:space="0" w:color="234464"/>
            </w:tcBorders>
            <w:vAlign w:val="bottom"/>
          </w:tcPr>
          <w:p w14:paraId="36FF0999" w14:textId="77777777" w:rsidR="00EF0CFB" w:rsidRDefault="00EF0CFB">
            <w:pPr>
              <w:rPr>
                <w:sz w:val="2"/>
                <w:szCs w:val="2"/>
              </w:rPr>
            </w:pPr>
          </w:p>
        </w:tc>
        <w:tc>
          <w:tcPr>
            <w:tcW w:w="4500" w:type="dxa"/>
            <w:tcBorders>
              <w:bottom w:val="single" w:sz="8" w:space="0" w:color="234464"/>
            </w:tcBorders>
            <w:vAlign w:val="bottom"/>
          </w:tcPr>
          <w:p w14:paraId="711FF8F0" w14:textId="77777777" w:rsidR="00EF0CFB" w:rsidRDefault="00EF0CFB">
            <w:pPr>
              <w:rPr>
                <w:sz w:val="2"/>
                <w:szCs w:val="2"/>
              </w:rPr>
            </w:pPr>
          </w:p>
        </w:tc>
        <w:tc>
          <w:tcPr>
            <w:tcW w:w="3440" w:type="dxa"/>
            <w:tcBorders>
              <w:bottom w:val="single" w:sz="8" w:space="0" w:color="234464"/>
            </w:tcBorders>
            <w:vAlign w:val="bottom"/>
          </w:tcPr>
          <w:p w14:paraId="729DFE87" w14:textId="77777777" w:rsidR="00EF0CFB" w:rsidRDefault="00EF0CFB">
            <w:pPr>
              <w:rPr>
                <w:sz w:val="2"/>
                <w:szCs w:val="2"/>
              </w:rPr>
            </w:pPr>
          </w:p>
        </w:tc>
        <w:tc>
          <w:tcPr>
            <w:tcW w:w="30" w:type="dxa"/>
            <w:vAlign w:val="bottom"/>
          </w:tcPr>
          <w:p w14:paraId="323A7E40" w14:textId="77777777" w:rsidR="00EF0CFB" w:rsidRDefault="00EF0CFB">
            <w:pPr>
              <w:rPr>
                <w:sz w:val="2"/>
                <w:szCs w:val="2"/>
              </w:rPr>
            </w:pPr>
          </w:p>
        </w:tc>
      </w:tr>
      <w:tr w:rsidR="00EF0CFB" w14:paraId="03701421" w14:textId="77777777">
        <w:trPr>
          <w:trHeight w:val="352"/>
        </w:trPr>
        <w:tc>
          <w:tcPr>
            <w:tcW w:w="6200" w:type="dxa"/>
            <w:gridSpan w:val="2"/>
            <w:tcBorders>
              <w:bottom w:val="single" w:sz="8" w:space="0" w:color="DDDDDD"/>
            </w:tcBorders>
            <w:vAlign w:val="bottom"/>
          </w:tcPr>
          <w:p w14:paraId="6532DE95" w14:textId="77777777" w:rsidR="00EF0CFB" w:rsidRDefault="00EF0CFB">
            <w:pPr>
              <w:rPr>
                <w:sz w:val="24"/>
                <w:szCs w:val="24"/>
              </w:rPr>
            </w:pPr>
          </w:p>
        </w:tc>
        <w:tc>
          <w:tcPr>
            <w:tcW w:w="4500" w:type="dxa"/>
            <w:tcBorders>
              <w:bottom w:val="single" w:sz="8" w:space="0" w:color="DDDDDD"/>
            </w:tcBorders>
            <w:vAlign w:val="bottom"/>
          </w:tcPr>
          <w:p w14:paraId="6B91DB9C" w14:textId="77777777" w:rsidR="00EF0CFB" w:rsidRDefault="00EF0CFB">
            <w:pPr>
              <w:rPr>
                <w:sz w:val="24"/>
                <w:szCs w:val="24"/>
              </w:rPr>
            </w:pPr>
          </w:p>
        </w:tc>
        <w:tc>
          <w:tcPr>
            <w:tcW w:w="3440" w:type="dxa"/>
            <w:tcBorders>
              <w:bottom w:val="single" w:sz="8" w:space="0" w:color="DDDDDD"/>
            </w:tcBorders>
            <w:vAlign w:val="bottom"/>
          </w:tcPr>
          <w:p w14:paraId="55A2D593" w14:textId="77777777" w:rsidR="00EF0CFB" w:rsidRDefault="00EF0CFB">
            <w:pPr>
              <w:rPr>
                <w:sz w:val="24"/>
                <w:szCs w:val="24"/>
              </w:rPr>
            </w:pPr>
          </w:p>
        </w:tc>
        <w:tc>
          <w:tcPr>
            <w:tcW w:w="30" w:type="dxa"/>
            <w:vAlign w:val="bottom"/>
          </w:tcPr>
          <w:p w14:paraId="62E84370" w14:textId="77777777" w:rsidR="00EF0CFB" w:rsidRDefault="00EF0CFB">
            <w:pPr>
              <w:rPr>
                <w:sz w:val="2"/>
                <w:szCs w:val="2"/>
              </w:rPr>
            </w:pPr>
          </w:p>
        </w:tc>
      </w:tr>
      <w:tr w:rsidR="00EF0CFB" w14:paraId="0DD8C2B8" w14:textId="77777777">
        <w:trPr>
          <w:trHeight w:val="308"/>
        </w:trPr>
        <w:tc>
          <w:tcPr>
            <w:tcW w:w="6200" w:type="dxa"/>
            <w:gridSpan w:val="2"/>
            <w:tcBorders>
              <w:left w:val="single" w:sz="8" w:space="0" w:color="DDDDDD"/>
              <w:right w:val="single" w:sz="8" w:space="0" w:color="DDDDDD"/>
            </w:tcBorders>
            <w:vAlign w:val="bottom"/>
          </w:tcPr>
          <w:p w14:paraId="7DC0F3CD" w14:textId="77777777" w:rsidR="00EF0CFB" w:rsidRDefault="00000000">
            <w:pPr>
              <w:ind w:left="100"/>
              <w:rPr>
                <w:sz w:val="20"/>
                <w:szCs w:val="20"/>
              </w:rPr>
            </w:pPr>
            <w:r>
              <w:rPr>
                <w:rFonts w:ascii="Arial" w:eastAsia="Arial" w:hAnsi="Arial" w:cs="Arial"/>
                <w:b/>
                <w:sz w:val="17"/>
                <w:szCs w:val="17"/>
              </w:rPr>
              <w:t>Elapsed time in (days or weeks or month or quarter) since start of the project</w:t>
            </w:r>
          </w:p>
        </w:tc>
        <w:tc>
          <w:tcPr>
            <w:tcW w:w="4500" w:type="dxa"/>
            <w:tcBorders>
              <w:right w:val="single" w:sz="8" w:space="0" w:color="DDDDDD"/>
            </w:tcBorders>
            <w:vAlign w:val="bottom"/>
          </w:tcPr>
          <w:p w14:paraId="6E55FA0E" w14:textId="77777777" w:rsidR="00EF0CFB" w:rsidRDefault="00000000">
            <w:pPr>
              <w:ind w:left="80"/>
              <w:rPr>
                <w:sz w:val="20"/>
                <w:szCs w:val="20"/>
              </w:rPr>
            </w:pPr>
            <w:r>
              <w:rPr>
                <w:rFonts w:ascii="Arial" w:eastAsia="Arial" w:hAnsi="Arial" w:cs="Arial"/>
                <w:b/>
                <w:sz w:val="17"/>
                <w:szCs w:val="17"/>
              </w:rPr>
              <w:t>Milestone</w:t>
            </w:r>
          </w:p>
        </w:tc>
        <w:tc>
          <w:tcPr>
            <w:tcW w:w="3440" w:type="dxa"/>
            <w:tcBorders>
              <w:right w:val="single" w:sz="8" w:space="0" w:color="DDDDDD"/>
            </w:tcBorders>
            <w:vAlign w:val="bottom"/>
          </w:tcPr>
          <w:p w14:paraId="7366CB37" w14:textId="77777777" w:rsidR="00EF0CFB" w:rsidRDefault="00000000">
            <w:pPr>
              <w:ind w:left="80"/>
              <w:rPr>
                <w:sz w:val="20"/>
                <w:szCs w:val="20"/>
              </w:rPr>
            </w:pPr>
            <w:r>
              <w:rPr>
                <w:rFonts w:ascii="Arial" w:eastAsia="Arial" w:hAnsi="Arial" w:cs="Arial"/>
                <w:b/>
                <w:sz w:val="17"/>
                <w:szCs w:val="17"/>
              </w:rPr>
              <w:t>Deliverable</w:t>
            </w:r>
          </w:p>
        </w:tc>
        <w:tc>
          <w:tcPr>
            <w:tcW w:w="30" w:type="dxa"/>
            <w:vAlign w:val="bottom"/>
          </w:tcPr>
          <w:p w14:paraId="498EFEFB" w14:textId="77777777" w:rsidR="00EF0CFB" w:rsidRDefault="00EF0CFB">
            <w:pPr>
              <w:rPr>
                <w:sz w:val="2"/>
                <w:szCs w:val="2"/>
              </w:rPr>
            </w:pPr>
          </w:p>
        </w:tc>
      </w:tr>
      <w:tr w:rsidR="00EF0CFB" w14:paraId="25DC4971" w14:textId="77777777">
        <w:trPr>
          <w:trHeight w:val="104"/>
        </w:trPr>
        <w:tc>
          <w:tcPr>
            <w:tcW w:w="1690" w:type="dxa"/>
            <w:tcBorders>
              <w:left w:val="single" w:sz="8" w:space="0" w:color="DDDDDD"/>
              <w:bottom w:val="single" w:sz="8" w:space="0" w:color="DDDDDD"/>
            </w:tcBorders>
            <w:vAlign w:val="bottom"/>
          </w:tcPr>
          <w:p w14:paraId="4FB2D706" w14:textId="77777777" w:rsidR="00EF0CFB" w:rsidRDefault="00EF0CFB">
            <w:pPr>
              <w:rPr>
                <w:sz w:val="9"/>
                <w:szCs w:val="9"/>
              </w:rPr>
            </w:pPr>
          </w:p>
        </w:tc>
        <w:tc>
          <w:tcPr>
            <w:tcW w:w="4510" w:type="dxa"/>
            <w:tcBorders>
              <w:bottom w:val="single" w:sz="8" w:space="0" w:color="DDDDDD"/>
              <w:right w:val="single" w:sz="8" w:space="0" w:color="DDDDDD"/>
            </w:tcBorders>
            <w:vAlign w:val="bottom"/>
          </w:tcPr>
          <w:p w14:paraId="1AEFD447" w14:textId="77777777" w:rsidR="00EF0CFB" w:rsidRDefault="00EF0CFB">
            <w:pPr>
              <w:rPr>
                <w:sz w:val="9"/>
                <w:szCs w:val="9"/>
              </w:rPr>
            </w:pPr>
          </w:p>
        </w:tc>
        <w:tc>
          <w:tcPr>
            <w:tcW w:w="4500" w:type="dxa"/>
            <w:tcBorders>
              <w:bottom w:val="single" w:sz="8" w:space="0" w:color="DDDDDD"/>
              <w:right w:val="single" w:sz="8" w:space="0" w:color="DDDDDD"/>
            </w:tcBorders>
            <w:vAlign w:val="bottom"/>
          </w:tcPr>
          <w:p w14:paraId="7DAF6C20"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4DD3FAA4" w14:textId="77777777" w:rsidR="00EF0CFB" w:rsidRDefault="00EF0CFB">
            <w:pPr>
              <w:rPr>
                <w:sz w:val="9"/>
                <w:szCs w:val="9"/>
              </w:rPr>
            </w:pPr>
          </w:p>
        </w:tc>
        <w:tc>
          <w:tcPr>
            <w:tcW w:w="30" w:type="dxa"/>
            <w:vAlign w:val="bottom"/>
          </w:tcPr>
          <w:p w14:paraId="58433886" w14:textId="77777777" w:rsidR="00EF0CFB" w:rsidRDefault="00EF0CFB">
            <w:pPr>
              <w:rPr>
                <w:sz w:val="2"/>
                <w:szCs w:val="2"/>
              </w:rPr>
            </w:pPr>
          </w:p>
        </w:tc>
      </w:tr>
      <w:tr w:rsidR="00EF0CFB" w14:paraId="6DA85951" w14:textId="77777777">
        <w:trPr>
          <w:trHeight w:val="304"/>
        </w:trPr>
        <w:tc>
          <w:tcPr>
            <w:tcW w:w="1690" w:type="dxa"/>
            <w:tcBorders>
              <w:left w:val="single" w:sz="8" w:space="0" w:color="DDDDDD"/>
            </w:tcBorders>
            <w:vAlign w:val="bottom"/>
          </w:tcPr>
          <w:p w14:paraId="0EFA48F3" w14:textId="77777777" w:rsidR="00EF0CFB" w:rsidRDefault="00000000">
            <w:pPr>
              <w:ind w:left="100"/>
              <w:rPr>
                <w:sz w:val="20"/>
                <w:szCs w:val="20"/>
              </w:rPr>
            </w:pPr>
            <w:r>
              <w:rPr>
                <w:rFonts w:ascii="Arial" w:eastAsia="Arial" w:hAnsi="Arial" w:cs="Arial"/>
                <w:sz w:val="17"/>
                <w:szCs w:val="17"/>
              </w:rPr>
              <w:t>Month 1</w:t>
            </w:r>
          </w:p>
        </w:tc>
        <w:tc>
          <w:tcPr>
            <w:tcW w:w="4510" w:type="dxa"/>
            <w:tcBorders>
              <w:right w:val="single" w:sz="8" w:space="0" w:color="DDDDDD"/>
            </w:tcBorders>
            <w:vAlign w:val="bottom"/>
          </w:tcPr>
          <w:p w14:paraId="32CD3E09" w14:textId="77777777" w:rsidR="00EF0CFB" w:rsidRDefault="00EF0CFB">
            <w:pPr>
              <w:rPr>
                <w:sz w:val="24"/>
                <w:szCs w:val="24"/>
              </w:rPr>
            </w:pPr>
          </w:p>
        </w:tc>
        <w:tc>
          <w:tcPr>
            <w:tcW w:w="4500" w:type="dxa"/>
            <w:tcBorders>
              <w:right w:val="single" w:sz="8" w:space="0" w:color="DDDDDD"/>
            </w:tcBorders>
            <w:vAlign w:val="bottom"/>
          </w:tcPr>
          <w:p w14:paraId="06D1BC1C" w14:textId="77777777" w:rsidR="00EF0CFB" w:rsidRDefault="00000000">
            <w:pPr>
              <w:ind w:left="80"/>
              <w:rPr>
                <w:sz w:val="20"/>
                <w:szCs w:val="20"/>
              </w:rPr>
            </w:pPr>
            <w:r>
              <w:rPr>
                <w:sz w:val="20"/>
                <w:szCs w:val="20"/>
              </w:rPr>
              <w:t>Research + Market Standard + requirement Analysis</w:t>
            </w:r>
          </w:p>
        </w:tc>
        <w:tc>
          <w:tcPr>
            <w:tcW w:w="3440" w:type="dxa"/>
            <w:tcBorders>
              <w:right w:val="single" w:sz="8" w:space="0" w:color="DDDDDD"/>
            </w:tcBorders>
            <w:vAlign w:val="bottom"/>
          </w:tcPr>
          <w:p w14:paraId="372A33AC" w14:textId="77777777" w:rsidR="00EF0CFB" w:rsidRDefault="00000000">
            <w:pPr>
              <w:ind w:left="80"/>
              <w:rPr>
                <w:sz w:val="20"/>
                <w:szCs w:val="20"/>
              </w:rPr>
            </w:pPr>
            <w:r>
              <w:rPr>
                <w:sz w:val="20"/>
                <w:szCs w:val="20"/>
              </w:rPr>
              <w:t xml:space="preserve">Gathering Software Resources and Information </w:t>
            </w:r>
          </w:p>
          <w:p w14:paraId="690D1B7C" w14:textId="77777777" w:rsidR="00EF0CFB" w:rsidRDefault="00EF0CFB">
            <w:pPr>
              <w:ind w:left="80"/>
              <w:rPr>
                <w:sz w:val="20"/>
                <w:szCs w:val="20"/>
              </w:rPr>
            </w:pPr>
          </w:p>
        </w:tc>
        <w:tc>
          <w:tcPr>
            <w:tcW w:w="30" w:type="dxa"/>
            <w:vAlign w:val="bottom"/>
          </w:tcPr>
          <w:p w14:paraId="36E44142" w14:textId="77777777" w:rsidR="00EF0CFB" w:rsidRDefault="00EF0CFB">
            <w:pPr>
              <w:rPr>
                <w:sz w:val="2"/>
                <w:szCs w:val="2"/>
              </w:rPr>
            </w:pPr>
          </w:p>
        </w:tc>
      </w:tr>
      <w:tr w:rsidR="00EF0CFB" w14:paraId="46D81C66" w14:textId="77777777">
        <w:trPr>
          <w:trHeight w:val="108"/>
        </w:trPr>
        <w:tc>
          <w:tcPr>
            <w:tcW w:w="1690" w:type="dxa"/>
            <w:tcBorders>
              <w:left w:val="single" w:sz="8" w:space="0" w:color="DDDDDD"/>
              <w:bottom w:val="single" w:sz="8" w:space="0" w:color="DDDDDD"/>
            </w:tcBorders>
            <w:vAlign w:val="bottom"/>
          </w:tcPr>
          <w:p w14:paraId="6E77582F" w14:textId="77777777" w:rsidR="00EF0CFB" w:rsidRDefault="00EF0CFB">
            <w:pPr>
              <w:rPr>
                <w:sz w:val="9"/>
                <w:szCs w:val="9"/>
              </w:rPr>
            </w:pPr>
          </w:p>
        </w:tc>
        <w:tc>
          <w:tcPr>
            <w:tcW w:w="4510" w:type="dxa"/>
            <w:tcBorders>
              <w:bottom w:val="single" w:sz="8" w:space="0" w:color="DDDDDD"/>
              <w:right w:val="single" w:sz="8" w:space="0" w:color="DDDDDD"/>
            </w:tcBorders>
            <w:vAlign w:val="bottom"/>
          </w:tcPr>
          <w:p w14:paraId="737EE24E" w14:textId="77777777" w:rsidR="00EF0CFB" w:rsidRDefault="00EF0CFB">
            <w:pPr>
              <w:rPr>
                <w:sz w:val="9"/>
                <w:szCs w:val="9"/>
              </w:rPr>
            </w:pPr>
          </w:p>
        </w:tc>
        <w:tc>
          <w:tcPr>
            <w:tcW w:w="4500" w:type="dxa"/>
            <w:tcBorders>
              <w:bottom w:val="single" w:sz="8" w:space="0" w:color="DDDDDD"/>
              <w:right w:val="single" w:sz="8" w:space="0" w:color="DDDDDD"/>
            </w:tcBorders>
            <w:vAlign w:val="bottom"/>
          </w:tcPr>
          <w:p w14:paraId="65BCC571"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15EF6AAD" w14:textId="77777777" w:rsidR="00EF0CFB" w:rsidRDefault="00EF0CFB">
            <w:pPr>
              <w:rPr>
                <w:sz w:val="9"/>
                <w:szCs w:val="9"/>
              </w:rPr>
            </w:pPr>
          </w:p>
        </w:tc>
        <w:tc>
          <w:tcPr>
            <w:tcW w:w="30" w:type="dxa"/>
            <w:vAlign w:val="bottom"/>
          </w:tcPr>
          <w:p w14:paraId="1CDC3489" w14:textId="77777777" w:rsidR="00EF0CFB" w:rsidRDefault="00EF0CFB">
            <w:pPr>
              <w:rPr>
                <w:sz w:val="2"/>
                <w:szCs w:val="2"/>
              </w:rPr>
            </w:pPr>
          </w:p>
        </w:tc>
      </w:tr>
      <w:tr w:rsidR="00EF0CFB" w14:paraId="741C5ADD" w14:textId="77777777">
        <w:trPr>
          <w:trHeight w:val="304"/>
        </w:trPr>
        <w:tc>
          <w:tcPr>
            <w:tcW w:w="1690" w:type="dxa"/>
            <w:tcBorders>
              <w:left w:val="single" w:sz="8" w:space="0" w:color="DDDDDD"/>
            </w:tcBorders>
            <w:vAlign w:val="bottom"/>
          </w:tcPr>
          <w:p w14:paraId="6BC64A78" w14:textId="77777777" w:rsidR="00EF0CFB" w:rsidRDefault="00000000">
            <w:pPr>
              <w:ind w:left="100"/>
              <w:rPr>
                <w:sz w:val="20"/>
                <w:szCs w:val="20"/>
              </w:rPr>
            </w:pPr>
            <w:r>
              <w:rPr>
                <w:rFonts w:ascii="Arial" w:eastAsia="Arial" w:hAnsi="Arial" w:cs="Arial"/>
                <w:sz w:val="17"/>
                <w:szCs w:val="17"/>
              </w:rPr>
              <w:t>Month 2</w:t>
            </w:r>
          </w:p>
        </w:tc>
        <w:tc>
          <w:tcPr>
            <w:tcW w:w="4510" w:type="dxa"/>
            <w:tcBorders>
              <w:right w:val="single" w:sz="8" w:space="0" w:color="DDDDDD"/>
            </w:tcBorders>
            <w:vAlign w:val="bottom"/>
          </w:tcPr>
          <w:p w14:paraId="3123E07F" w14:textId="77777777" w:rsidR="00EF0CFB" w:rsidRDefault="00EF0CFB">
            <w:pPr>
              <w:rPr>
                <w:sz w:val="24"/>
                <w:szCs w:val="24"/>
              </w:rPr>
            </w:pPr>
          </w:p>
        </w:tc>
        <w:tc>
          <w:tcPr>
            <w:tcW w:w="4500" w:type="dxa"/>
            <w:tcBorders>
              <w:right w:val="single" w:sz="8" w:space="0" w:color="DDDDDD"/>
            </w:tcBorders>
            <w:vAlign w:val="bottom"/>
          </w:tcPr>
          <w:p w14:paraId="48682833" w14:textId="77777777" w:rsidR="00EF0CFB" w:rsidRDefault="00000000">
            <w:pPr>
              <w:ind w:left="80"/>
              <w:rPr>
                <w:sz w:val="20"/>
                <w:szCs w:val="20"/>
              </w:rPr>
            </w:pPr>
            <w:r>
              <w:rPr>
                <w:sz w:val="20"/>
                <w:szCs w:val="20"/>
              </w:rPr>
              <w:t xml:space="preserve">Functional/Non-Functional Req + User stories + Req Specification </w:t>
            </w:r>
          </w:p>
        </w:tc>
        <w:tc>
          <w:tcPr>
            <w:tcW w:w="3440" w:type="dxa"/>
            <w:tcBorders>
              <w:right w:val="single" w:sz="8" w:space="0" w:color="DDDDDD"/>
            </w:tcBorders>
            <w:vAlign w:val="bottom"/>
          </w:tcPr>
          <w:p w14:paraId="5EDB11FB" w14:textId="77777777" w:rsidR="00EF0CFB" w:rsidRDefault="00000000">
            <w:pPr>
              <w:ind w:left="80"/>
              <w:rPr>
                <w:sz w:val="20"/>
                <w:szCs w:val="20"/>
              </w:rPr>
            </w:pPr>
            <w:r>
              <w:rPr>
                <w:sz w:val="20"/>
                <w:szCs w:val="20"/>
              </w:rPr>
              <w:t xml:space="preserve">System Analysis </w:t>
            </w:r>
          </w:p>
          <w:p w14:paraId="154DA1C7" w14:textId="77777777" w:rsidR="00EF0CFB" w:rsidRDefault="00EF0CFB">
            <w:pPr>
              <w:ind w:left="80"/>
              <w:rPr>
                <w:sz w:val="20"/>
                <w:szCs w:val="20"/>
              </w:rPr>
            </w:pPr>
          </w:p>
        </w:tc>
        <w:tc>
          <w:tcPr>
            <w:tcW w:w="30" w:type="dxa"/>
            <w:vAlign w:val="bottom"/>
          </w:tcPr>
          <w:p w14:paraId="5E440FBB" w14:textId="77777777" w:rsidR="00EF0CFB" w:rsidRDefault="00EF0CFB">
            <w:pPr>
              <w:rPr>
                <w:sz w:val="2"/>
                <w:szCs w:val="2"/>
              </w:rPr>
            </w:pPr>
          </w:p>
        </w:tc>
      </w:tr>
      <w:tr w:rsidR="00EF0CFB" w14:paraId="4C050D34" w14:textId="77777777">
        <w:trPr>
          <w:trHeight w:val="108"/>
        </w:trPr>
        <w:tc>
          <w:tcPr>
            <w:tcW w:w="1690" w:type="dxa"/>
            <w:tcBorders>
              <w:left w:val="single" w:sz="8" w:space="0" w:color="DDDDDD"/>
              <w:bottom w:val="single" w:sz="8" w:space="0" w:color="DDDDDD"/>
            </w:tcBorders>
            <w:vAlign w:val="bottom"/>
          </w:tcPr>
          <w:p w14:paraId="7ED6B9A1" w14:textId="77777777" w:rsidR="00EF0CFB" w:rsidRDefault="00EF0CFB">
            <w:pPr>
              <w:rPr>
                <w:sz w:val="9"/>
                <w:szCs w:val="9"/>
              </w:rPr>
            </w:pPr>
          </w:p>
        </w:tc>
        <w:tc>
          <w:tcPr>
            <w:tcW w:w="4510" w:type="dxa"/>
            <w:tcBorders>
              <w:bottom w:val="single" w:sz="8" w:space="0" w:color="DDDDDD"/>
              <w:right w:val="single" w:sz="8" w:space="0" w:color="DDDDDD"/>
            </w:tcBorders>
            <w:vAlign w:val="bottom"/>
          </w:tcPr>
          <w:p w14:paraId="0E9C64AE" w14:textId="77777777" w:rsidR="00EF0CFB" w:rsidRDefault="00EF0CFB">
            <w:pPr>
              <w:rPr>
                <w:sz w:val="9"/>
                <w:szCs w:val="9"/>
              </w:rPr>
            </w:pPr>
          </w:p>
        </w:tc>
        <w:tc>
          <w:tcPr>
            <w:tcW w:w="4500" w:type="dxa"/>
            <w:tcBorders>
              <w:bottom w:val="single" w:sz="8" w:space="0" w:color="DDDDDD"/>
              <w:right w:val="single" w:sz="8" w:space="0" w:color="DDDDDD"/>
            </w:tcBorders>
            <w:vAlign w:val="bottom"/>
          </w:tcPr>
          <w:p w14:paraId="20CF1F2F"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44EC1BDA" w14:textId="77777777" w:rsidR="00EF0CFB" w:rsidRDefault="00EF0CFB">
            <w:pPr>
              <w:rPr>
                <w:sz w:val="9"/>
                <w:szCs w:val="9"/>
              </w:rPr>
            </w:pPr>
          </w:p>
        </w:tc>
        <w:tc>
          <w:tcPr>
            <w:tcW w:w="30" w:type="dxa"/>
            <w:vAlign w:val="bottom"/>
          </w:tcPr>
          <w:p w14:paraId="30F54281" w14:textId="77777777" w:rsidR="00EF0CFB" w:rsidRDefault="00EF0CFB">
            <w:pPr>
              <w:rPr>
                <w:sz w:val="2"/>
                <w:szCs w:val="2"/>
              </w:rPr>
            </w:pPr>
          </w:p>
        </w:tc>
      </w:tr>
      <w:tr w:rsidR="00EF0CFB" w14:paraId="4DB4D821" w14:textId="77777777">
        <w:trPr>
          <w:trHeight w:val="304"/>
        </w:trPr>
        <w:tc>
          <w:tcPr>
            <w:tcW w:w="1690" w:type="dxa"/>
            <w:tcBorders>
              <w:left w:val="single" w:sz="8" w:space="0" w:color="DDDDDD"/>
            </w:tcBorders>
            <w:vAlign w:val="bottom"/>
          </w:tcPr>
          <w:p w14:paraId="78D86286" w14:textId="77777777" w:rsidR="00EF0CFB" w:rsidRDefault="00000000">
            <w:pPr>
              <w:ind w:left="100"/>
              <w:rPr>
                <w:sz w:val="20"/>
                <w:szCs w:val="20"/>
              </w:rPr>
            </w:pPr>
            <w:r>
              <w:rPr>
                <w:rFonts w:ascii="Arial" w:eastAsia="Arial" w:hAnsi="Arial" w:cs="Arial"/>
                <w:sz w:val="17"/>
                <w:szCs w:val="17"/>
              </w:rPr>
              <w:t>Month 3</w:t>
            </w:r>
          </w:p>
        </w:tc>
        <w:tc>
          <w:tcPr>
            <w:tcW w:w="4510" w:type="dxa"/>
            <w:tcBorders>
              <w:right w:val="single" w:sz="8" w:space="0" w:color="DDDDDD"/>
            </w:tcBorders>
            <w:vAlign w:val="bottom"/>
          </w:tcPr>
          <w:p w14:paraId="20489855" w14:textId="77777777" w:rsidR="00EF0CFB" w:rsidRDefault="00EF0CFB">
            <w:pPr>
              <w:rPr>
                <w:sz w:val="24"/>
                <w:szCs w:val="24"/>
              </w:rPr>
            </w:pPr>
          </w:p>
        </w:tc>
        <w:tc>
          <w:tcPr>
            <w:tcW w:w="4500" w:type="dxa"/>
            <w:tcBorders>
              <w:right w:val="single" w:sz="8" w:space="0" w:color="DDDDDD"/>
            </w:tcBorders>
            <w:vAlign w:val="bottom"/>
          </w:tcPr>
          <w:p w14:paraId="1C08ACDA" w14:textId="77777777" w:rsidR="00EF0CFB" w:rsidRDefault="00000000">
            <w:pPr>
              <w:ind w:left="80"/>
              <w:rPr>
                <w:sz w:val="20"/>
                <w:szCs w:val="20"/>
              </w:rPr>
            </w:pPr>
            <w:r>
              <w:rPr>
                <w:sz w:val="20"/>
                <w:szCs w:val="20"/>
              </w:rPr>
              <w:t xml:space="preserve">Design finalize + Layouts + </w:t>
            </w:r>
            <w:proofErr w:type="spellStart"/>
            <w:r>
              <w:rPr>
                <w:sz w:val="20"/>
                <w:szCs w:val="20"/>
              </w:rPr>
              <w:t>Ux</w:t>
            </w:r>
            <w:proofErr w:type="spellEnd"/>
          </w:p>
        </w:tc>
        <w:tc>
          <w:tcPr>
            <w:tcW w:w="3440" w:type="dxa"/>
            <w:tcBorders>
              <w:right w:val="single" w:sz="8" w:space="0" w:color="DDDDDD"/>
            </w:tcBorders>
            <w:vAlign w:val="bottom"/>
          </w:tcPr>
          <w:p w14:paraId="13DBF4F9" w14:textId="77777777" w:rsidR="00EF0CFB" w:rsidRDefault="00000000">
            <w:pPr>
              <w:ind w:left="80"/>
              <w:rPr>
                <w:sz w:val="20"/>
                <w:szCs w:val="20"/>
              </w:rPr>
            </w:pPr>
            <w:r>
              <w:rPr>
                <w:sz w:val="20"/>
                <w:szCs w:val="20"/>
              </w:rPr>
              <w:t xml:space="preserve">UI Design </w:t>
            </w:r>
          </w:p>
          <w:p w14:paraId="7851BCC2" w14:textId="77777777" w:rsidR="00EF0CFB" w:rsidRDefault="00EF0CFB">
            <w:pPr>
              <w:ind w:left="80"/>
              <w:rPr>
                <w:sz w:val="20"/>
                <w:szCs w:val="20"/>
              </w:rPr>
            </w:pPr>
          </w:p>
        </w:tc>
        <w:tc>
          <w:tcPr>
            <w:tcW w:w="30" w:type="dxa"/>
            <w:vAlign w:val="bottom"/>
          </w:tcPr>
          <w:p w14:paraId="72C3698A" w14:textId="77777777" w:rsidR="00EF0CFB" w:rsidRDefault="00EF0CFB">
            <w:pPr>
              <w:rPr>
                <w:sz w:val="2"/>
                <w:szCs w:val="2"/>
              </w:rPr>
            </w:pPr>
          </w:p>
        </w:tc>
      </w:tr>
      <w:tr w:rsidR="00EF0CFB" w14:paraId="0F75D870" w14:textId="77777777">
        <w:trPr>
          <w:trHeight w:val="108"/>
        </w:trPr>
        <w:tc>
          <w:tcPr>
            <w:tcW w:w="1690" w:type="dxa"/>
            <w:tcBorders>
              <w:left w:val="single" w:sz="8" w:space="0" w:color="DDDDDD"/>
              <w:bottom w:val="single" w:sz="8" w:space="0" w:color="DDDDDD"/>
            </w:tcBorders>
            <w:vAlign w:val="bottom"/>
          </w:tcPr>
          <w:p w14:paraId="2DD453B7" w14:textId="77777777" w:rsidR="00EF0CFB" w:rsidRDefault="00EF0CFB">
            <w:pPr>
              <w:rPr>
                <w:sz w:val="9"/>
                <w:szCs w:val="9"/>
              </w:rPr>
            </w:pPr>
          </w:p>
        </w:tc>
        <w:tc>
          <w:tcPr>
            <w:tcW w:w="4510" w:type="dxa"/>
            <w:tcBorders>
              <w:bottom w:val="single" w:sz="8" w:space="0" w:color="DDDDDD"/>
              <w:right w:val="single" w:sz="8" w:space="0" w:color="DDDDDD"/>
            </w:tcBorders>
            <w:vAlign w:val="bottom"/>
          </w:tcPr>
          <w:p w14:paraId="459C5245" w14:textId="77777777" w:rsidR="00EF0CFB" w:rsidRDefault="00EF0CFB">
            <w:pPr>
              <w:rPr>
                <w:sz w:val="9"/>
                <w:szCs w:val="9"/>
              </w:rPr>
            </w:pPr>
          </w:p>
        </w:tc>
        <w:tc>
          <w:tcPr>
            <w:tcW w:w="4500" w:type="dxa"/>
            <w:tcBorders>
              <w:bottom w:val="single" w:sz="8" w:space="0" w:color="DDDDDD"/>
              <w:right w:val="single" w:sz="8" w:space="0" w:color="DDDDDD"/>
            </w:tcBorders>
            <w:vAlign w:val="bottom"/>
          </w:tcPr>
          <w:p w14:paraId="190D0326"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233E99BB" w14:textId="77777777" w:rsidR="00EF0CFB" w:rsidRDefault="00EF0CFB">
            <w:pPr>
              <w:rPr>
                <w:sz w:val="9"/>
                <w:szCs w:val="9"/>
              </w:rPr>
            </w:pPr>
          </w:p>
        </w:tc>
        <w:tc>
          <w:tcPr>
            <w:tcW w:w="30" w:type="dxa"/>
            <w:vAlign w:val="bottom"/>
          </w:tcPr>
          <w:p w14:paraId="339C5501" w14:textId="77777777" w:rsidR="00EF0CFB" w:rsidRDefault="00EF0CFB">
            <w:pPr>
              <w:rPr>
                <w:sz w:val="2"/>
                <w:szCs w:val="2"/>
              </w:rPr>
            </w:pPr>
          </w:p>
        </w:tc>
      </w:tr>
      <w:tr w:rsidR="00EF0CFB" w14:paraId="11D03FC9" w14:textId="77777777">
        <w:trPr>
          <w:trHeight w:val="304"/>
        </w:trPr>
        <w:tc>
          <w:tcPr>
            <w:tcW w:w="1690" w:type="dxa"/>
            <w:tcBorders>
              <w:left w:val="single" w:sz="8" w:space="0" w:color="DDDDDD"/>
            </w:tcBorders>
            <w:vAlign w:val="bottom"/>
          </w:tcPr>
          <w:p w14:paraId="36FD08B2" w14:textId="77777777" w:rsidR="00EF0CFB" w:rsidRDefault="00000000">
            <w:pPr>
              <w:ind w:left="100"/>
              <w:rPr>
                <w:sz w:val="20"/>
                <w:szCs w:val="20"/>
              </w:rPr>
            </w:pPr>
            <w:r>
              <w:rPr>
                <w:rFonts w:ascii="Arial" w:eastAsia="Arial" w:hAnsi="Arial" w:cs="Arial"/>
                <w:sz w:val="17"/>
                <w:szCs w:val="17"/>
              </w:rPr>
              <w:t>Month 4</w:t>
            </w:r>
          </w:p>
        </w:tc>
        <w:tc>
          <w:tcPr>
            <w:tcW w:w="4510" w:type="dxa"/>
            <w:tcBorders>
              <w:right w:val="single" w:sz="8" w:space="0" w:color="DDDDDD"/>
            </w:tcBorders>
            <w:vAlign w:val="bottom"/>
          </w:tcPr>
          <w:p w14:paraId="24435D7F" w14:textId="77777777" w:rsidR="00EF0CFB" w:rsidRDefault="00EF0CFB">
            <w:pPr>
              <w:rPr>
                <w:sz w:val="24"/>
                <w:szCs w:val="24"/>
              </w:rPr>
            </w:pPr>
          </w:p>
        </w:tc>
        <w:tc>
          <w:tcPr>
            <w:tcW w:w="4500" w:type="dxa"/>
            <w:tcBorders>
              <w:right w:val="single" w:sz="8" w:space="0" w:color="DDDDDD"/>
            </w:tcBorders>
            <w:vAlign w:val="bottom"/>
          </w:tcPr>
          <w:p w14:paraId="476699E4" w14:textId="77777777" w:rsidR="00EF0CFB" w:rsidRDefault="00000000">
            <w:pPr>
              <w:ind w:left="80"/>
              <w:rPr>
                <w:sz w:val="20"/>
                <w:szCs w:val="20"/>
              </w:rPr>
            </w:pPr>
            <w:r>
              <w:rPr>
                <w:sz w:val="20"/>
                <w:szCs w:val="20"/>
              </w:rPr>
              <w:t>ERDs</w:t>
            </w:r>
          </w:p>
        </w:tc>
        <w:tc>
          <w:tcPr>
            <w:tcW w:w="3440" w:type="dxa"/>
            <w:tcBorders>
              <w:right w:val="single" w:sz="8" w:space="0" w:color="DDDDDD"/>
            </w:tcBorders>
            <w:vAlign w:val="bottom"/>
          </w:tcPr>
          <w:p w14:paraId="462AA7FA" w14:textId="77777777" w:rsidR="00EF0CFB" w:rsidRDefault="00000000">
            <w:pPr>
              <w:ind w:left="80"/>
              <w:rPr>
                <w:sz w:val="20"/>
                <w:szCs w:val="20"/>
              </w:rPr>
            </w:pPr>
            <w:proofErr w:type="spellStart"/>
            <w:r>
              <w:rPr>
                <w:sz w:val="20"/>
                <w:szCs w:val="20"/>
              </w:rPr>
              <w:t>DataBase</w:t>
            </w:r>
            <w:proofErr w:type="spellEnd"/>
            <w:r>
              <w:rPr>
                <w:sz w:val="20"/>
                <w:szCs w:val="20"/>
              </w:rPr>
              <w:t xml:space="preserve"> Design </w:t>
            </w:r>
          </w:p>
          <w:p w14:paraId="6D7B0E17" w14:textId="77777777" w:rsidR="00EF0CFB" w:rsidRDefault="00EF0CFB">
            <w:pPr>
              <w:ind w:left="80"/>
              <w:rPr>
                <w:sz w:val="20"/>
                <w:szCs w:val="20"/>
              </w:rPr>
            </w:pPr>
          </w:p>
          <w:p w14:paraId="24D87441" w14:textId="77777777" w:rsidR="00EF0CFB" w:rsidRDefault="00EF0CFB">
            <w:pPr>
              <w:ind w:left="80"/>
              <w:rPr>
                <w:sz w:val="20"/>
                <w:szCs w:val="20"/>
              </w:rPr>
            </w:pPr>
          </w:p>
        </w:tc>
        <w:tc>
          <w:tcPr>
            <w:tcW w:w="30" w:type="dxa"/>
            <w:vAlign w:val="bottom"/>
          </w:tcPr>
          <w:p w14:paraId="1EF0AAAC" w14:textId="77777777" w:rsidR="00EF0CFB" w:rsidRDefault="00EF0CFB">
            <w:pPr>
              <w:rPr>
                <w:sz w:val="2"/>
                <w:szCs w:val="2"/>
              </w:rPr>
            </w:pPr>
          </w:p>
        </w:tc>
      </w:tr>
      <w:tr w:rsidR="00EF0CFB" w14:paraId="4DD6CAE3" w14:textId="77777777">
        <w:trPr>
          <w:trHeight w:val="108"/>
        </w:trPr>
        <w:tc>
          <w:tcPr>
            <w:tcW w:w="1690" w:type="dxa"/>
            <w:tcBorders>
              <w:left w:val="single" w:sz="8" w:space="0" w:color="DDDDDD"/>
              <w:bottom w:val="single" w:sz="8" w:space="0" w:color="DDDDDD"/>
            </w:tcBorders>
            <w:vAlign w:val="bottom"/>
          </w:tcPr>
          <w:p w14:paraId="7D2BB771" w14:textId="77777777" w:rsidR="00EF0CFB" w:rsidRDefault="00EF0CFB">
            <w:pPr>
              <w:rPr>
                <w:sz w:val="9"/>
                <w:szCs w:val="9"/>
              </w:rPr>
            </w:pPr>
          </w:p>
        </w:tc>
        <w:tc>
          <w:tcPr>
            <w:tcW w:w="4510" w:type="dxa"/>
            <w:tcBorders>
              <w:bottom w:val="single" w:sz="8" w:space="0" w:color="DDDDDD"/>
              <w:right w:val="single" w:sz="8" w:space="0" w:color="DDDDDD"/>
            </w:tcBorders>
            <w:vAlign w:val="bottom"/>
          </w:tcPr>
          <w:p w14:paraId="11295773" w14:textId="77777777" w:rsidR="00EF0CFB" w:rsidRDefault="00EF0CFB">
            <w:pPr>
              <w:rPr>
                <w:sz w:val="9"/>
                <w:szCs w:val="9"/>
              </w:rPr>
            </w:pPr>
          </w:p>
        </w:tc>
        <w:tc>
          <w:tcPr>
            <w:tcW w:w="4500" w:type="dxa"/>
            <w:tcBorders>
              <w:bottom w:val="single" w:sz="8" w:space="0" w:color="DDDDDD"/>
              <w:right w:val="single" w:sz="8" w:space="0" w:color="DDDDDD"/>
            </w:tcBorders>
            <w:vAlign w:val="bottom"/>
          </w:tcPr>
          <w:p w14:paraId="7A0C91BE"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4F40245A" w14:textId="77777777" w:rsidR="00EF0CFB" w:rsidRDefault="00EF0CFB">
            <w:pPr>
              <w:rPr>
                <w:sz w:val="9"/>
                <w:szCs w:val="9"/>
              </w:rPr>
            </w:pPr>
          </w:p>
        </w:tc>
        <w:tc>
          <w:tcPr>
            <w:tcW w:w="30" w:type="dxa"/>
            <w:vAlign w:val="bottom"/>
          </w:tcPr>
          <w:p w14:paraId="6ABF741F" w14:textId="77777777" w:rsidR="00EF0CFB" w:rsidRDefault="00EF0CFB">
            <w:pPr>
              <w:rPr>
                <w:sz w:val="2"/>
                <w:szCs w:val="2"/>
              </w:rPr>
            </w:pPr>
          </w:p>
        </w:tc>
      </w:tr>
      <w:tr w:rsidR="00EF0CFB" w14:paraId="616442B4" w14:textId="77777777">
        <w:trPr>
          <w:trHeight w:val="304"/>
        </w:trPr>
        <w:tc>
          <w:tcPr>
            <w:tcW w:w="1690" w:type="dxa"/>
            <w:tcBorders>
              <w:left w:val="single" w:sz="8" w:space="0" w:color="DDDDDD"/>
            </w:tcBorders>
            <w:vAlign w:val="bottom"/>
          </w:tcPr>
          <w:p w14:paraId="44324972" w14:textId="77777777" w:rsidR="00EF0CFB" w:rsidRDefault="00000000">
            <w:pPr>
              <w:ind w:left="100"/>
              <w:rPr>
                <w:sz w:val="20"/>
                <w:szCs w:val="20"/>
              </w:rPr>
            </w:pPr>
            <w:r>
              <w:rPr>
                <w:rFonts w:ascii="Arial" w:eastAsia="Arial" w:hAnsi="Arial" w:cs="Arial"/>
                <w:sz w:val="17"/>
                <w:szCs w:val="17"/>
              </w:rPr>
              <w:t>Month 5</w:t>
            </w:r>
          </w:p>
        </w:tc>
        <w:tc>
          <w:tcPr>
            <w:tcW w:w="4510" w:type="dxa"/>
            <w:tcBorders>
              <w:right w:val="single" w:sz="8" w:space="0" w:color="DDDDDD"/>
            </w:tcBorders>
            <w:vAlign w:val="bottom"/>
          </w:tcPr>
          <w:p w14:paraId="5838723B" w14:textId="77777777" w:rsidR="00EF0CFB" w:rsidRDefault="00EF0CFB">
            <w:pPr>
              <w:rPr>
                <w:sz w:val="24"/>
                <w:szCs w:val="24"/>
              </w:rPr>
            </w:pPr>
          </w:p>
        </w:tc>
        <w:tc>
          <w:tcPr>
            <w:tcW w:w="4500" w:type="dxa"/>
            <w:tcBorders>
              <w:right w:val="single" w:sz="8" w:space="0" w:color="DDDDDD"/>
            </w:tcBorders>
            <w:vAlign w:val="bottom"/>
          </w:tcPr>
          <w:p w14:paraId="088316C8" w14:textId="77777777" w:rsidR="00EF0CFB" w:rsidRDefault="00000000">
            <w:pPr>
              <w:ind w:left="80"/>
              <w:rPr>
                <w:sz w:val="20"/>
                <w:szCs w:val="20"/>
              </w:rPr>
            </w:pPr>
            <w:r>
              <w:rPr>
                <w:sz w:val="20"/>
                <w:szCs w:val="20"/>
              </w:rPr>
              <w:t xml:space="preserve">Backend + </w:t>
            </w:r>
            <w:proofErr w:type="spellStart"/>
            <w:r>
              <w:rPr>
                <w:sz w:val="20"/>
                <w:szCs w:val="20"/>
              </w:rPr>
              <w:t>FrontedEnd</w:t>
            </w:r>
            <w:proofErr w:type="spellEnd"/>
            <w:r>
              <w:rPr>
                <w:sz w:val="20"/>
                <w:szCs w:val="20"/>
              </w:rPr>
              <w:t xml:space="preserve"> coding </w:t>
            </w:r>
          </w:p>
        </w:tc>
        <w:tc>
          <w:tcPr>
            <w:tcW w:w="3440" w:type="dxa"/>
            <w:tcBorders>
              <w:right w:val="single" w:sz="8" w:space="0" w:color="DDDDDD"/>
            </w:tcBorders>
            <w:vAlign w:val="bottom"/>
          </w:tcPr>
          <w:p w14:paraId="280DA5DD" w14:textId="77777777" w:rsidR="00EF0CFB" w:rsidRDefault="00000000">
            <w:pPr>
              <w:ind w:left="80"/>
              <w:rPr>
                <w:sz w:val="20"/>
                <w:szCs w:val="20"/>
              </w:rPr>
            </w:pPr>
            <w:r>
              <w:rPr>
                <w:sz w:val="20"/>
                <w:szCs w:val="20"/>
              </w:rPr>
              <w:t>Coding</w:t>
            </w:r>
          </w:p>
          <w:p w14:paraId="2EA0D365" w14:textId="77777777" w:rsidR="00EF0CFB" w:rsidRDefault="00EF0CFB">
            <w:pPr>
              <w:ind w:left="80"/>
              <w:rPr>
                <w:sz w:val="20"/>
                <w:szCs w:val="20"/>
              </w:rPr>
            </w:pPr>
          </w:p>
        </w:tc>
        <w:tc>
          <w:tcPr>
            <w:tcW w:w="30" w:type="dxa"/>
            <w:vAlign w:val="bottom"/>
          </w:tcPr>
          <w:p w14:paraId="6ADAA7CD" w14:textId="77777777" w:rsidR="00EF0CFB" w:rsidRDefault="00EF0CFB">
            <w:pPr>
              <w:rPr>
                <w:sz w:val="2"/>
                <w:szCs w:val="2"/>
              </w:rPr>
            </w:pPr>
          </w:p>
        </w:tc>
      </w:tr>
      <w:tr w:rsidR="00EF0CFB" w14:paraId="213A5316" w14:textId="77777777">
        <w:trPr>
          <w:trHeight w:val="108"/>
        </w:trPr>
        <w:tc>
          <w:tcPr>
            <w:tcW w:w="1690" w:type="dxa"/>
            <w:tcBorders>
              <w:left w:val="single" w:sz="8" w:space="0" w:color="DDDDDD"/>
              <w:bottom w:val="single" w:sz="8" w:space="0" w:color="DDDDDD"/>
            </w:tcBorders>
            <w:vAlign w:val="bottom"/>
          </w:tcPr>
          <w:p w14:paraId="5E5FEE7F" w14:textId="77777777" w:rsidR="00EF0CFB" w:rsidRDefault="00EF0CFB">
            <w:pPr>
              <w:rPr>
                <w:sz w:val="9"/>
                <w:szCs w:val="9"/>
              </w:rPr>
            </w:pPr>
          </w:p>
        </w:tc>
        <w:tc>
          <w:tcPr>
            <w:tcW w:w="4510" w:type="dxa"/>
            <w:tcBorders>
              <w:bottom w:val="single" w:sz="8" w:space="0" w:color="DDDDDD"/>
              <w:right w:val="single" w:sz="8" w:space="0" w:color="DDDDDD"/>
            </w:tcBorders>
            <w:vAlign w:val="bottom"/>
          </w:tcPr>
          <w:p w14:paraId="214D68B0" w14:textId="77777777" w:rsidR="00EF0CFB" w:rsidRDefault="00EF0CFB">
            <w:pPr>
              <w:rPr>
                <w:sz w:val="9"/>
                <w:szCs w:val="9"/>
              </w:rPr>
            </w:pPr>
          </w:p>
        </w:tc>
        <w:tc>
          <w:tcPr>
            <w:tcW w:w="4500" w:type="dxa"/>
            <w:tcBorders>
              <w:bottom w:val="single" w:sz="8" w:space="0" w:color="DDDDDD"/>
              <w:right w:val="single" w:sz="8" w:space="0" w:color="DDDDDD"/>
            </w:tcBorders>
            <w:vAlign w:val="bottom"/>
          </w:tcPr>
          <w:p w14:paraId="31B5E6A7"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2A5E6FC8" w14:textId="77777777" w:rsidR="00EF0CFB" w:rsidRDefault="00EF0CFB">
            <w:pPr>
              <w:rPr>
                <w:sz w:val="9"/>
                <w:szCs w:val="9"/>
              </w:rPr>
            </w:pPr>
          </w:p>
        </w:tc>
        <w:tc>
          <w:tcPr>
            <w:tcW w:w="30" w:type="dxa"/>
            <w:vAlign w:val="bottom"/>
          </w:tcPr>
          <w:p w14:paraId="03F320B4" w14:textId="77777777" w:rsidR="00EF0CFB" w:rsidRDefault="00EF0CFB">
            <w:pPr>
              <w:rPr>
                <w:sz w:val="2"/>
                <w:szCs w:val="2"/>
              </w:rPr>
            </w:pPr>
          </w:p>
        </w:tc>
      </w:tr>
      <w:tr w:rsidR="00EF0CFB" w14:paraId="64860E3C" w14:textId="77777777">
        <w:trPr>
          <w:trHeight w:val="304"/>
        </w:trPr>
        <w:tc>
          <w:tcPr>
            <w:tcW w:w="1690" w:type="dxa"/>
            <w:tcBorders>
              <w:left w:val="single" w:sz="8" w:space="0" w:color="DDDDDD"/>
            </w:tcBorders>
            <w:vAlign w:val="bottom"/>
          </w:tcPr>
          <w:p w14:paraId="55924796" w14:textId="77777777" w:rsidR="00EF0CFB" w:rsidRDefault="00000000">
            <w:pPr>
              <w:ind w:left="100"/>
              <w:rPr>
                <w:sz w:val="20"/>
                <w:szCs w:val="20"/>
              </w:rPr>
            </w:pPr>
            <w:r>
              <w:rPr>
                <w:rFonts w:ascii="Arial" w:eastAsia="Arial" w:hAnsi="Arial" w:cs="Arial"/>
                <w:sz w:val="17"/>
                <w:szCs w:val="17"/>
              </w:rPr>
              <w:t>Month 6</w:t>
            </w:r>
          </w:p>
        </w:tc>
        <w:tc>
          <w:tcPr>
            <w:tcW w:w="4510" w:type="dxa"/>
            <w:tcBorders>
              <w:right w:val="single" w:sz="8" w:space="0" w:color="DDDDDD"/>
            </w:tcBorders>
            <w:vAlign w:val="bottom"/>
          </w:tcPr>
          <w:p w14:paraId="67D1221A" w14:textId="77777777" w:rsidR="00EF0CFB" w:rsidRDefault="00EF0CFB">
            <w:pPr>
              <w:rPr>
                <w:sz w:val="24"/>
                <w:szCs w:val="24"/>
              </w:rPr>
            </w:pPr>
          </w:p>
        </w:tc>
        <w:tc>
          <w:tcPr>
            <w:tcW w:w="4500" w:type="dxa"/>
            <w:tcBorders>
              <w:right w:val="single" w:sz="8" w:space="0" w:color="DDDDDD"/>
            </w:tcBorders>
            <w:vAlign w:val="bottom"/>
          </w:tcPr>
          <w:p w14:paraId="5D162CC4" w14:textId="77777777" w:rsidR="00EF0CFB" w:rsidRDefault="00000000">
            <w:pPr>
              <w:ind w:left="80"/>
              <w:rPr>
                <w:sz w:val="20"/>
                <w:szCs w:val="20"/>
              </w:rPr>
            </w:pPr>
            <w:r>
              <w:rPr>
                <w:sz w:val="20"/>
                <w:szCs w:val="20"/>
              </w:rPr>
              <w:t>Testing</w:t>
            </w:r>
          </w:p>
        </w:tc>
        <w:tc>
          <w:tcPr>
            <w:tcW w:w="3440" w:type="dxa"/>
            <w:tcBorders>
              <w:right w:val="single" w:sz="8" w:space="0" w:color="DDDDDD"/>
            </w:tcBorders>
            <w:vAlign w:val="bottom"/>
          </w:tcPr>
          <w:p w14:paraId="36C03591" w14:textId="77777777" w:rsidR="00EF0CFB" w:rsidRDefault="00000000">
            <w:pPr>
              <w:ind w:left="80"/>
              <w:rPr>
                <w:sz w:val="20"/>
                <w:szCs w:val="20"/>
              </w:rPr>
            </w:pPr>
            <w:r>
              <w:rPr>
                <w:sz w:val="20"/>
                <w:szCs w:val="20"/>
              </w:rPr>
              <w:t xml:space="preserve">Testing </w:t>
            </w:r>
          </w:p>
          <w:p w14:paraId="06D3D7C4" w14:textId="77777777" w:rsidR="00EF0CFB" w:rsidRDefault="00EF0CFB">
            <w:pPr>
              <w:ind w:left="80"/>
              <w:rPr>
                <w:sz w:val="20"/>
                <w:szCs w:val="20"/>
              </w:rPr>
            </w:pPr>
          </w:p>
        </w:tc>
        <w:tc>
          <w:tcPr>
            <w:tcW w:w="30" w:type="dxa"/>
            <w:vAlign w:val="bottom"/>
          </w:tcPr>
          <w:p w14:paraId="080936C0" w14:textId="77777777" w:rsidR="00EF0CFB" w:rsidRDefault="00EF0CFB">
            <w:pPr>
              <w:rPr>
                <w:sz w:val="2"/>
                <w:szCs w:val="2"/>
              </w:rPr>
            </w:pPr>
          </w:p>
        </w:tc>
      </w:tr>
      <w:tr w:rsidR="00EF0CFB" w14:paraId="07325A87" w14:textId="77777777">
        <w:trPr>
          <w:trHeight w:val="108"/>
        </w:trPr>
        <w:tc>
          <w:tcPr>
            <w:tcW w:w="1690" w:type="dxa"/>
            <w:tcBorders>
              <w:left w:val="single" w:sz="8" w:space="0" w:color="DDDDDD"/>
              <w:bottom w:val="single" w:sz="8" w:space="0" w:color="DDDDDD"/>
            </w:tcBorders>
            <w:vAlign w:val="bottom"/>
          </w:tcPr>
          <w:p w14:paraId="05DCED44" w14:textId="77777777" w:rsidR="00EF0CFB" w:rsidRDefault="00EF0CFB">
            <w:pPr>
              <w:rPr>
                <w:sz w:val="9"/>
                <w:szCs w:val="9"/>
              </w:rPr>
            </w:pPr>
          </w:p>
        </w:tc>
        <w:tc>
          <w:tcPr>
            <w:tcW w:w="4510" w:type="dxa"/>
            <w:tcBorders>
              <w:bottom w:val="single" w:sz="8" w:space="0" w:color="DDDDDD"/>
              <w:right w:val="single" w:sz="8" w:space="0" w:color="DDDDDD"/>
            </w:tcBorders>
            <w:vAlign w:val="bottom"/>
          </w:tcPr>
          <w:p w14:paraId="0786F889" w14:textId="77777777" w:rsidR="00EF0CFB" w:rsidRDefault="00EF0CFB">
            <w:pPr>
              <w:rPr>
                <w:sz w:val="9"/>
                <w:szCs w:val="9"/>
              </w:rPr>
            </w:pPr>
          </w:p>
        </w:tc>
        <w:tc>
          <w:tcPr>
            <w:tcW w:w="4500" w:type="dxa"/>
            <w:tcBorders>
              <w:bottom w:val="single" w:sz="8" w:space="0" w:color="DDDDDD"/>
              <w:right w:val="single" w:sz="8" w:space="0" w:color="DDDDDD"/>
            </w:tcBorders>
            <w:vAlign w:val="bottom"/>
          </w:tcPr>
          <w:p w14:paraId="5FF96766"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7E00A6C4" w14:textId="77777777" w:rsidR="00EF0CFB" w:rsidRDefault="00EF0CFB">
            <w:pPr>
              <w:rPr>
                <w:sz w:val="9"/>
                <w:szCs w:val="9"/>
              </w:rPr>
            </w:pPr>
          </w:p>
        </w:tc>
        <w:tc>
          <w:tcPr>
            <w:tcW w:w="30" w:type="dxa"/>
            <w:vAlign w:val="bottom"/>
          </w:tcPr>
          <w:p w14:paraId="7A0AB0ED" w14:textId="77777777" w:rsidR="00EF0CFB" w:rsidRDefault="00EF0CFB">
            <w:pPr>
              <w:rPr>
                <w:sz w:val="2"/>
                <w:szCs w:val="2"/>
              </w:rPr>
            </w:pPr>
          </w:p>
        </w:tc>
      </w:tr>
      <w:tr w:rsidR="00EF0CFB" w14:paraId="1C7BDD7B" w14:textId="77777777">
        <w:trPr>
          <w:trHeight w:val="304"/>
        </w:trPr>
        <w:tc>
          <w:tcPr>
            <w:tcW w:w="1690" w:type="dxa"/>
            <w:tcBorders>
              <w:left w:val="single" w:sz="8" w:space="0" w:color="DDDDDD"/>
            </w:tcBorders>
            <w:vAlign w:val="bottom"/>
          </w:tcPr>
          <w:p w14:paraId="31C7AC35" w14:textId="77777777" w:rsidR="00EF0CFB" w:rsidRDefault="00000000">
            <w:pPr>
              <w:ind w:left="100"/>
              <w:rPr>
                <w:sz w:val="20"/>
                <w:szCs w:val="20"/>
              </w:rPr>
            </w:pPr>
            <w:r>
              <w:rPr>
                <w:rFonts w:ascii="Arial" w:eastAsia="Arial" w:hAnsi="Arial" w:cs="Arial"/>
                <w:sz w:val="17"/>
                <w:szCs w:val="17"/>
              </w:rPr>
              <w:t>Month 7</w:t>
            </w:r>
          </w:p>
        </w:tc>
        <w:tc>
          <w:tcPr>
            <w:tcW w:w="4510" w:type="dxa"/>
            <w:tcBorders>
              <w:right w:val="single" w:sz="8" w:space="0" w:color="DDDDDD"/>
            </w:tcBorders>
            <w:vAlign w:val="bottom"/>
          </w:tcPr>
          <w:p w14:paraId="54264BD0" w14:textId="77777777" w:rsidR="00EF0CFB" w:rsidRDefault="00EF0CFB">
            <w:pPr>
              <w:rPr>
                <w:sz w:val="24"/>
                <w:szCs w:val="24"/>
              </w:rPr>
            </w:pPr>
          </w:p>
        </w:tc>
        <w:tc>
          <w:tcPr>
            <w:tcW w:w="4500" w:type="dxa"/>
            <w:tcBorders>
              <w:right w:val="single" w:sz="8" w:space="0" w:color="DDDDDD"/>
            </w:tcBorders>
            <w:vAlign w:val="bottom"/>
          </w:tcPr>
          <w:p w14:paraId="5C374D3E" w14:textId="77777777" w:rsidR="00EF0CFB" w:rsidRDefault="00000000">
            <w:pPr>
              <w:ind w:left="80"/>
              <w:rPr>
                <w:sz w:val="20"/>
                <w:szCs w:val="20"/>
              </w:rPr>
            </w:pPr>
            <w:r>
              <w:rPr>
                <w:sz w:val="20"/>
                <w:szCs w:val="20"/>
              </w:rPr>
              <w:t xml:space="preserve">All integration </w:t>
            </w:r>
          </w:p>
        </w:tc>
        <w:tc>
          <w:tcPr>
            <w:tcW w:w="3440" w:type="dxa"/>
            <w:tcBorders>
              <w:right w:val="single" w:sz="8" w:space="0" w:color="DDDDDD"/>
            </w:tcBorders>
            <w:vAlign w:val="bottom"/>
          </w:tcPr>
          <w:p w14:paraId="509B25D4" w14:textId="77777777" w:rsidR="00EF0CFB" w:rsidRDefault="00000000">
            <w:pPr>
              <w:ind w:left="80"/>
              <w:rPr>
                <w:sz w:val="20"/>
                <w:szCs w:val="20"/>
              </w:rPr>
            </w:pPr>
            <w:r>
              <w:rPr>
                <w:sz w:val="20"/>
                <w:szCs w:val="20"/>
              </w:rPr>
              <w:t>Integration</w:t>
            </w:r>
          </w:p>
          <w:p w14:paraId="6B071BD7" w14:textId="77777777" w:rsidR="00EF0CFB" w:rsidRDefault="00EF0CFB">
            <w:pPr>
              <w:ind w:left="80"/>
              <w:rPr>
                <w:sz w:val="20"/>
                <w:szCs w:val="20"/>
              </w:rPr>
            </w:pPr>
          </w:p>
        </w:tc>
        <w:tc>
          <w:tcPr>
            <w:tcW w:w="30" w:type="dxa"/>
            <w:vAlign w:val="bottom"/>
          </w:tcPr>
          <w:p w14:paraId="0AC4018B" w14:textId="77777777" w:rsidR="00EF0CFB" w:rsidRDefault="00EF0CFB">
            <w:pPr>
              <w:rPr>
                <w:sz w:val="2"/>
                <w:szCs w:val="2"/>
              </w:rPr>
            </w:pPr>
          </w:p>
        </w:tc>
      </w:tr>
      <w:tr w:rsidR="00EF0CFB" w14:paraId="6B38A51D" w14:textId="77777777">
        <w:trPr>
          <w:trHeight w:val="108"/>
        </w:trPr>
        <w:tc>
          <w:tcPr>
            <w:tcW w:w="1690" w:type="dxa"/>
            <w:tcBorders>
              <w:left w:val="single" w:sz="8" w:space="0" w:color="DDDDDD"/>
              <w:bottom w:val="single" w:sz="8" w:space="0" w:color="DDDDDD"/>
            </w:tcBorders>
            <w:vAlign w:val="bottom"/>
          </w:tcPr>
          <w:p w14:paraId="56EC830F" w14:textId="77777777" w:rsidR="00EF0CFB" w:rsidRDefault="00EF0CFB">
            <w:pPr>
              <w:rPr>
                <w:sz w:val="9"/>
                <w:szCs w:val="9"/>
              </w:rPr>
            </w:pPr>
          </w:p>
        </w:tc>
        <w:tc>
          <w:tcPr>
            <w:tcW w:w="4510" w:type="dxa"/>
            <w:tcBorders>
              <w:bottom w:val="single" w:sz="8" w:space="0" w:color="DDDDDD"/>
              <w:right w:val="single" w:sz="8" w:space="0" w:color="DDDDDD"/>
            </w:tcBorders>
            <w:vAlign w:val="bottom"/>
          </w:tcPr>
          <w:p w14:paraId="4A6CCC50" w14:textId="77777777" w:rsidR="00EF0CFB" w:rsidRDefault="00EF0CFB">
            <w:pPr>
              <w:rPr>
                <w:sz w:val="9"/>
                <w:szCs w:val="9"/>
              </w:rPr>
            </w:pPr>
          </w:p>
        </w:tc>
        <w:tc>
          <w:tcPr>
            <w:tcW w:w="4500" w:type="dxa"/>
            <w:tcBorders>
              <w:bottom w:val="single" w:sz="8" w:space="0" w:color="DDDDDD"/>
              <w:right w:val="single" w:sz="8" w:space="0" w:color="DDDDDD"/>
            </w:tcBorders>
            <w:vAlign w:val="bottom"/>
          </w:tcPr>
          <w:p w14:paraId="4AE6E830"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17664C16" w14:textId="77777777" w:rsidR="00EF0CFB" w:rsidRDefault="00EF0CFB">
            <w:pPr>
              <w:rPr>
                <w:sz w:val="9"/>
                <w:szCs w:val="9"/>
              </w:rPr>
            </w:pPr>
          </w:p>
        </w:tc>
        <w:tc>
          <w:tcPr>
            <w:tcW w:w="30" w:type="dxa"/>
            <w:vAlign w:val="bottom"/>
          </w:tcPr>
          <w:p w14:paraId="4A81A8E1" w14:textId="77777777" w:rsidR="00EF0CFB" w:rsidRDefault="00EF0CFB">
            <w:pPr>
              <w:rPr>
                <w:sz w:val="2"/>
                <w:szCs w:val="2"/>
              </w:rPr>
            </w:pPr>
          </w:p>
        </w:tc>
      </w:tr>
      <w:tr w:rsidR="00EF0CFB" w14:paraId="49085013" w14:textId="77777777">
        <w:trPr>
          <w:trHeight w:val="304"/>
        </w:trPr>
        <w:tc>
          <w:tcPr>
            <w:tcW w:w="1690" w:type="dxa"/>
            <w:tcBorders>
              <w:left w:val="single" w:sz="8" w:space="0" w:color="DDDDDD"/>
            </w:tcBorders>
            <w:vAlign w:val="bottom"/>
          </w:tcPr>
          <w:p w14:paraId="77234085" w14:textId="77777777" w:rsidR="00EF0CFB" w:rsidRDefault="00000000">
            <w:pPr>
              <w:ind w:left="100"/>
              <w:rPr>
                <w:sz w:val="20"/>
                <w:szCs w:val="20"/>
              </w:rPr>
            </w:pPr>
            <w:r>
              <w:rPr>
                <w:rFonts w:ascii="Arial" w:eastAsia="Arial" w:hAnsi="Arial" w:cs="Arial"/>
                <w:sz w:val="17"/>
                <w:szCs w:val="17"/>
              </w:rPr>
              <w:t>Month 8</w:t>
            </w:r>
          </w:p>
        </w:tc>
        <w:tc>
          <w:tcPr>
            <w:tcW w:w="4510" w:type="dxa"/>
            <w:tcBorders>
              <w:right w:val="single" w:sz="8" w:space="0" w:color="DDDDDD"/>
            </w:tcBorders>
            <w:vAlign w:val="bottom"/>
          </w:tcPr>
          <w:p w14:paraId="1E6F193E" w14:textId="77777777" w:rsidR="00EF0CFB" w:rsidRDefault="00EF0CFB">
            <w:pPr>
              <w:rPr>
                <w:sz w:val="24"/>
                <w:szCs w:val="24"/>
              </w:rPr>
            </w:pPr>
          </w:p>
        </w:tc>
        <w:tc>
          <w:tcPr>
            <w:tcW w:w="4500" w:type="dxa"/>
            <w:tcBorders>
              <w:right w:val="single" w:sz="8" w:space="0" w:color="DDDDDD"/>
            </w:tcBorders>
            <w:vAlign w:val="bottom"/>
          </w:tcPr>
          <w:p w14:paraId="27281ACB" w14:textId="77777777" w:rsidR="00EF0CFB" w:rsidRDefault="00000000">
            <w:pPr>
              <w:ind w:left="80"/>
              <w:rPr>
                <w:sz w:val="20"/>
                <w:szCs w:val="20"/>
              </w:rPr>
            </w:pPr>
            <w:r>
              <w:rPr>
                <w:sz w:val="20"/>
                <w:szCs w:val="20"/>
              </w:rPr>
              <w:t xml:space="preserve">Delivery and document completion </w:t>
            </w:r>
          </w:p>
        </w:tc>
        <w:tc>
          <w:tcPr>
            <w:tcW w:w="3440" w:type="dxa"/>
            <w:tcBorders>
              <w:right w:val="single" w:sz="8" w:space="0" w:color="DDDDDD"/>
            </w:tcBorders>
            <w:vAlign w:val="bottom"/>
          </w:tcPr>
          <w:p w14:paraId="4898AB39" w14:textId="77777777" w:rsidR="00EF0CFB" w:rsidRDefault="00000000">
            <w:pPr>
              <w:ind w:left="80"/>
              <w:rPr>
                <w:sz w:val="20"/>
                <w:szCs w:val="20"/>
              </w:rPr>
            </w:pPr>
            <w:r>
              <w:rPr>
                <w:sz w:val="20"/>
                <w:szCs w:val="20"/>
              </w:rPr>
              <w:t xml:space="preserve">Project Finalization </w:t>
            </w:r>
          </w:p>
          <w:p w14:paraId="23ED7C81" w14:textId="77777777" w:rsidR="00EF0CFB" w:rsidRDefault="00EF0CFB">
            <w:pPr>
              <w:rPr>
                <w:sz w:val="20"/>
                <w:szCs w:val="20"/>
              </w:rPr>
            </w:pPr>
          </w:p>
        </w:tc>
        <w:tc>
          <w:tcPr>
            <w:tcW w:w="30" w:type="dxa"/>
            <w:vAlign w:val="bottom"/>
          </w:tcPr>
          <w:p w14:paraId="68CE2FB0" w14:textId="77777777" w:rsidR="00EF0CFB" w:rsidRDefault="00EF0CFB">
            <w:pPr>
              <w:rPr>
                <w:sz w:val="2"/>
                <w:szCs w:val="2"/>
              </w:rPr>
            </w:pPr>
          </w:p>
        </w:tc>
      </w:tr>
      <w:tr w:rsidR="00EF0CFB" w14:paraId="2AFB1E59" w14:textId="77777777">
        <w:trPr>
          <w:trHeight w:val="108"/>
        </w:trPr>
        <w:tc>
          <w:tcPr>
            <w:tcW w:w="1690" w:type="dxa"/>
            <w:tcBorders>
              <w:left w:val="single" w:sz="8" w:space="0" w:color="DDDDDD"/>
              <w:bottom w:val="single" w:sz="8" w:space="0" w:color="DDDDDD"/>
            </w:tcBorders>
            <w:vAlign w:val="bottom"/>
          </w:tcPr>
          <w:p w14:paraId="5EF4BA46" w14:textId="77777777" w:rsidR="00EF0CFB" w:rsidRDefault="00EF0CFB">
            <w:pPr>
              <w:rPr>
                <w:sz w:val="9"/>
                <w:szCs w:val="9"/>
              </w:rPr>
            </w:pPr>
          </w:p>
        </w:tc>
        <w:tc>
          <w:tcPr>
            <w:tcW w:w="4510" w:type="dxa"/>
            <w:tcBorders>
              <w:bottom w:val="single" w:sz="8" w:space="0" w:color="DDDDDD"/>
              <w:right w:val="single" w:sz="8" w:space="0" w:color="DDDDDD"/>
            </w:tcBorders>
            <w:vAlign w:val="bottom"/>
          </w:tcPr>
          <w:p w14:paraId="6D9AF34F" w14:textId="77777777" w:rsidR="00EF0CFB" w:rsidRDefault="00EF0CFB">
            <w:pPr>
              <w:rPr>
                <w:sz w:val="9"/>
                <w:szCs w:val="9"/>
              </w:rPr>
            </w:pPr>
          </w:p>
        </w:tc>
        <w:tc>
          <w:tcPr>
            <w:tcW w:w="4500" w:type="dxa"/>
            <w:tcBorders>
              <w:bottom w:val="single" w:sz="8" w:space="0" w:color="DDDDDD"/>
              <w:right w:val="single" w:sz="8" w:space="0" w:color="DDDDDD"/>
            </w:tcBorders>
            <w:vAlign w:val="bottom"/>
          </w:tcPr>
          <w:p w14:paraId="6C74FC68" w14:textId="77777777" w:rsidR="00EF0CFB" w:rsidRDefault="00EF0CFB">
            <w:pPr>
              <w:rPr>
                <w:sz w:val="9"/>
                <w:szCs w:val="9"/>
              </w:rPr>
            </w:pPr>
          </w:p>
        </w:tc>
        <w:tc>
          <w:tcPr>
            <w:tcW w:w="3440" w:type="dxa"/>
            <w:tcBorders>
              <w:bottom w:val="single" w:sz="8" w:space="0" w:color="DDDDDD"/>
              <w:right w:val="single" w:sz="8" w:space="0" w:color="DDDDDD"/>
            </w:tcBorders>
            <w:vAlign w:val="bottom"/>
          </w:tcPr>
          <w:p w14:paraId="5F041266" w14:textId="77777777" w:rsidR="00EF0CFB" w:rsidRDefault="00EF0CFB">
            <w:pPr>
              <w:rPr>
                <w:sz w:val="9"/>
                <w:szCs w:val="9"/>
              </w:rPr>
            </w:pPr>
          </w:p>
        </w:tc>
        <w:tc>
          <w:tcPr>
            <w:tcW w:w="30" w:type="dxa"/>
            <w:vAlign w:val="bottom"/>
          </w:tcPr>
          <w:p w14:paraId="3A42AD32" w14:textId="77777777" w:rsidR="00EF0CFB" w:rsidRDefault="00EF0CFB">
            <w:pPr>
              <w:rPr>
                <w:sz w:val="2"/>
                <w:szCs w:val="2"/>
              </w:rPr>
            </w:pPr>
          </w:p>
        </w:tc>
      </w:tr>
    </w:tbl>
    <w:p w14:paraId="7EC8053C" w14:textId="77777777" w:rsidR="00EF0CFB" w:rsidRDefault="00000000">
      <w:pPr>
        <w:sectPr w:rsidR="00EF0CFB" w:rsidSect="006B40D4">
          <w:pgSz w:w="15860" w:h="12259" w:orient="landscape"/>
          <w:pgMar w:top="1149" w:right="879" w:bottom="792" w:left="880" w:header="0" w:footer="0" w:gutter="0"/>
          <w:cols w:space="720"/>
        </w:sectPr>
      </w:pPr>
      <w:r>
        <w:t xml:space="preserve"> </w:t>
      </w:r>
    </w:p>
    <w:p w14:paraId="5A7DC4E2" w14:textId="77777777" w:rsidR="00EF0CFB" w:rsidRDefault="00000000">
      <w:pPr>
        <w:ind w:left="120"/>
        <w:rPr>
          <w:sz w:val="20"/>
          <w:szCs w:val="20"/>
        </w:rPr>
      </w:pPr>
      <w:bookmarkStart w:id="26" w:name="3dy6vkm" w:colFirst="0" w:colLast="0"/>
      <w:bookmarkEnd w:id="26"/>
      <w:r>
        <w:rPr>
          <w:rFonts w:ascii="Arial" w:eastAsia="Arial" w:hAnsi="Arial" w:cs="Arial"/>
          <w:sz w:val="36"/>
          <w:szCs w:val="36"/>
        </w:rPr>
        <w:lastRenderedPageBreak/>
        <w:t>Project Equipment Details</w:t>
      </w:r>
    </w:p>
    <w:p w14:paraId="25F6F622" w14:textId="77777777" w:rsidR="00EF0CFB" w:rsidRDefault="00000000">
      <w:pPr>
        <w:spacing w:line="20" w:lineRule="auto"/>
        <w:rPr>
          <w:sz w:val="20"/>
          <w:szCs w:val="20"/>
        </w:rPr>
      </w:pPr>
      <w:r>
        <w:rPr>
          <w:noProof/>
        </w:rPr>
        <w:drawing>
          <wp:anchor distT="0" distB="0" distL="0" distR="0" simplePos="0" relativeHeight="251665408" behindDoc="1" locked="0" layoutInCell="1" hidden="0" allowOverlap="1" wp14:anchorId="66D09601" wp14:editId="6B1788C4">
            <wp:simplePos x="0" y="0"/>
            <wp:positionH relativeFrom="column">
              <wp:posOffset>76200</wp:posOffset>
            </wp:positionH>
            <wp:positionV relativeFrom="paragraph">
              <wp:posOffset>45720</wp:posOffset>
            </wp:positionV>
            <wp:extent cx="8956040" cy="762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956040" cy="7620"/>
                    </a:xfrm>
                    <a:prstGeom prst="rect">
                      <a:avLst/>
                    </a:prstGeom>
                    <a:ln/>
                  </pic:spPr>
                </pic:pic>
              </a:graphicData>
            </a:graphic>
          </wp:anchor>
        </w:drawing>
      </w:r>
    </w:p>
    <w:p w14:paraId="0E4D3CA3" w14:textId="77777777" w:rsidR="00EF0CFB" w:rsidRDefault="00EF0CFB">
      <w:pPr>
        <w:spacing w:line="200" w:lineRule="auto"/>
        <w:rPr>
          <w:sz w:val="20"/>
          <w:szCs w:val="20"/>
        </w:rPr>
      </w:pPr>
    </w:p>
    <w:p w14:paraId="441BFB3A" w14:textId="77777777" w:rsidR="00EF0CFB" w:rsidRDefault="00EF0CFB">
      <w:pPr>
        <w:spacing w:line="204" w:lineRule="auto"/>
        <w:rPr>
          <w:sz w:val="20"/>
          <w:szCs w:val="20"/>
        </w:rPr>
      </w:pPr>
    </w:p>
    <w:tbl>
      <w:tblPr>
        <w:tblStyle w:val="a7"/>
        <w:tblW w:w="14140" w:type="dxa"/>
        <w:tblInd w:w="130" w:type="dxa"/>
        <w:tblLayout w:type="fixed"/>
        <w:tblLook w:val="0400" w:firstRow="0" w:lastRow="0" w:firstColumn="0" w:lastColumn="0" w:noHBand="0" w:noVBand="1"/>
      </w:tblPr>
      <w:tblGrid>
        <w:gridCol w:w="6040"/>
        <w:gridCol w:w="1660"/>
        <w:gridCol w:w="1780"/>
        <w:gridCol w:w="2800"/>
        <w:gridCol w:w="1860"/>
      </w:tblGrid>
      <w:tr w:rsidR="00EF0CFB" w14:paraId="6BC581A5" w14:textId="77777777">
        <w:trPr>
          <w:trHeight w:val="328"/>
        </w:trPr>
        <w:tc>
          <w:tcPr>
            <w:tcW w:w="6040" w:type="dxa"/>
            <w:tcBorders>
              <w:top w:val="single" w:sz="8" w:space="0" w:color="DDDDDD"/>
              <w:left w:val="single" w:sz="8" w:space="0" w:color="DDDDDD"/>
              <w:right w:val="single" w:sz="8" w:space="0" w:color="DDDDDD"/>
            </w:tcBorders>
            <w:vAlign w:val="bottom"/>
          </w:tcPr>
          <w:p w14:paraId="0081BAE3" w14:textId="77777777" w:rsidR="00EF0CFB" w:rsidRDefault="00000000">
            <w:pPr>
              <w:ind w:left="100"/>
              <w:rPr>
                <w:sz w:val="20"/>
                <w:szCs w:val="20"/>
              </w:rPr>
            </w:pPr>
            <w:r>
              <w:rPr>
                <w:rFonts w:ascii="Arial" w:eastAsia="Arial" w:hAnsi="Arial" w:cs="Arial"/>
                <w:b/>
                <w:sz w:val="17"/>
                <w:szCs w:val="17"/>
              </w:rPr>
              <w:t>Item(s) Name</w:t>
            </w:r>
          </w:p>
        </w:tc>
        <w:tc>
          <w:tcPr>
            <w:tcW w:w="1660" w:type="dxa"/>
            <w:tcBorders>
              <w:top w:val="single" w:sz="8" w:space="0" w:color="DDDDDD"/>
              <w:right w:val="single" w:sz="8" w:space="0" w:color="DDDDDD"/>
            </w:tcBorders>
            <w:vAlign w:val="bottom"/>
          </w:tcPr>
          <w:p w14:paraId="0BEB4FA3" w14:textId="77777777" w:rsidR="00EF0CFB" w:rsidRDefault="00000000">
            <w:pPr>
              <w:ind w:left="100"/>
              <w:rPr>
                <w:sz w:val="20"/>
                <w:szCs w:val="20"/>
              </w:rPr>
            </w:pPr>
            <w:r>
              <w:rPr>
                <w:rFonts w:ascii="Arial" w:eastAsia="Arial" w:hAnsi="Arial" w:cs="Arial"/>
                <w:b/>
                <w:sz w:val="17"/>
                <w:szCs w:val="17"/>
              </w:rPr>
              <w:t>Type</w:t>
            </w:r>
          </w:p>
        </w:tc>
        <w:tc>
          <w:tcPr>
            <w:tcW w:w="1780" w:type="dxa"/>
            <w:tcBorders>
              <w:top w:val="single" w:sz="8" w:space="0" w:color="DDDDDD"/>
              <w:right w:val="single" w:sz="8" w:space="0" w:color="DDDDDD"/>
            </w:tcBorders>
            <w:vAlign w:val="bottom"/>
          </w:tcPr>
          <w:p w14:paraId="5D5AEA65" w14:textId="77777777" w:rsidR="00EF0CFB" w:rsidRDefault="00000000">
            <w:pPr>
              <w:ind w:left="80"/>
              <w:rPr>
                <w:sz w:val="20"/>
                <w:szCs w:val="20"/>
              </w:rPr>
            </w:pPr>
            <w:r>
              <w:rPr>
                <w:rFonts w:ascii="Arial" w:eastAsia="Arial" w:hAnsi="Arial" w:cs="Arial"/>
                <w:b/>
                <w:sz w:val="17"/>
                <w:szCs w:val="17"/>
              </w:rPr>
              <w:t>No. of Units</w:t>
            </w:r>
          </w:p>
        </w:tc>
        <w:tc>
          <w:tcPr>
            <w:tcW w:w="2800" w:type="dxa"/>
            <w:tcBorders>
              <w:top w:val="single" w:sz="8" w:space="0" w:color="DDDDDD"/>
              <w:right w:val="single" w:sz="8" w:space="0" w:color="DDDDDD"/>
            </w:tcBorders>
            <w:vAlign w:val="bottom"/>
          </w:tcPr>
          <w:p w14:paraId="03DF034B" w14:textId="77777777" w:rsidR="00EF0CFB" w:rsidRDefault="00000000">
            <w:pPr>
              <w:ind w:left="80"/>
              <w:rPr>
                <w:sz w:val="20"/>
                <w:szCs w:val="20"/>
              </w:rPr>
            </w:pPr>
            <w:r>
              <w:rPr>
                <w:rFonts w:ascii="Arial" w:eastAsia="Arial" w:hAnsi="Arial" w:cs="Arial"/>
                <w:b/>
                <w:sz w:val="17"/>
                <w:szCs w:val="17"/>
              </w:rPr>
              <w:t>Per Unit Cost (in Rs)</w:t>
            </w:r>
          </w:p>
        </w:tc>
        <w:tc>
          <w:tcPr>
            <w:tcW w:w="1860" w:type="dxa"/>
            <w:tcBorders>
              <w:top w:val="single" w:sz="8" w:space="0" w:color="DDDDDD"/>
              <w:right w:val="single" w:sz="8" w:space="0" w:color="DDDDDD"/>
            </w:tcBorders>
            <w:vAlign w:val="bottom"/>
          </w:tcPr>
          <w:p w14:paraId="1D8E00E8" w14:textId="77777777" w:rsidR="00EF0CFB" w:rsidRDefault="00000000">
            <w:pPr>
              <w:ind w:left="100"/>
              <w:rPr>
                <w:sz w:val="20"/>
                <w:szCs w:val="20"/>
              </w:rPr>
            </w:pPr>
            <w:r>
              <w:rPr>
                <w:rFonts w:ascii="Arial" w:eastAsia="Arial" w:hAnsi="Arial" w:cs="Arial"/>
                <w:b/>
                <w:sz w:val="17"/>
                <w:szCs w:val="17"/>
              </w:rPr>
              <w:t>Total (in Rs)</w:t>
            </w:r>
          </w:p>
        </w:tc>
      </w:tr>
      <w:tr w:rsidR="00EF0CFB" w14:paraId="77281D50" w14:textId="77777777">
        <w:trPr>
          <w:trHeight w:val="104"/>
        </w:trPr>
        <w:tc>
          <w:tcPr>
            <w:tcW w:w="6040" w:type="dxa"/>
            <w:tcBorders>
              <w:left w:val="single" w:sz="8" w:space="0" w:color="DDDDDD"/>
              <w:bottom w:val="single" w:sz="8" w:space="0" w:color="DDDDDD"/>
              <w:right w:val="single" w:sz="8" w:space="0" w:color="DDDDDD"/>
            </w:tcBorders>
            <w:vAlign w:val="bottom"/>
          </w:tcPr>
          <w:p w14:paraId="130B8E15" w14:textId="77777777" w:rsidR="00EF0CFB" w:rsidRDefault="00EF0CFB">
            <w:pPr>
              <w:rPr>
                <w:sz w:val="9"/>
                <w:szCs w:val="9"/>
              </w:rPr>
            </w:pPr>
          </w:p>
        </w:tc>
        <w:tc>
          <w:tcPr>
            <w:tcW w:w="1660" w:type="dxa"/>
            <w:tcBorders>
              <w:bottom w:val="single" w:sz="8" w:space="0" w:color="DDDDDD"/>
              <w:right w:val="single" w:sz="8" w:space="0" w:color="DDDDDD"/>
            </w:tcBorders>
            <w:vAlign w:val="bottom"/>
          </w:tcPr>
          <w:p w14:paraId="3D5667E9" w14:textId="77777777" w:rsidR="00EF0CFB" w:rsidRDefault="00EF0CFB">
            <w:pPr>
              <w:rPr>
                <w:sz w:val="9"/>
                <w:szCs w:val="9"/>
              </w:rPr>
            </w:pPr>
          </w:p>
        </w:tc>
        <w:tc>
          <w:tcPr>
            <w:tcW w:w="1780" w:type="dxa"/>
            <w:tcBorders>
              <w:bottom w:val="single" w:sz="8" w:space="0" w:color="DDDDDD"/>
              <w:right w:val="single" w:sz="8" w:space="0" w:color="DDDDDD"/>
            </w:tcBorders>
            <w:vAlign w:val="bottom"/>
          </w:tcPr>
          <w:p w14:paraId="36DD3CE6" w14:textId="77777777" w:rsidR="00EF0CFB" w:rsidRDefault="00EF0CFB">
            <w:pPr>
              <w:rPr>
                <w:sz w:val="9"/>
                <w:szCs w:val="9"/>
              </w:rPr>
            </w:pPr>
          </w:p>
        </w:tc>
        <w:tc>
          <w:tcPr>
            <w:tcW w:w="2800" w:type="dxa"/>
            <w:tcBorders>
              <w:bottom w:val="single" w:sz="8" w:space="0" w:color="DDDDDD"/>
              <w:right w:val="single" w:sz="8" w:space="0" w:color="DDDDDD"/>
            </w:tcBorders>
            <w:vAlign w:val="bottom"/>
          </w:tcPr>
          <w:p w14:paraId="60760291" w14:textId="77777777" w:rsidR="00EF0CFB" w:rsidRDefault="00EF0CFB">
            <w:pPr>
              <w:rPr>
                <w:sz w:val="9"/>
                <w:szCs w:val="9"/>
              </w:rPr>
            </w:pPr>
          </w:p>
        </w:tc>
        <w:tc>
          <w:tcPr>
            <w:tcW w:w="1860" w:type="dxa"/>
            <w:tcBorders>
              <w:bottom w:val="single" w:sz="8" w:space="0" w:color="DDDDDD"/>
              <w:right w:val="single" w:sz="8" w:space="0" w:color="DDDDDD"/>
            </w:tcBorders>
            <w:vAlign w:val="bottom"/>
          </w:tcPr>
          <w:p w14:paraId="2A4D6BAA" w14:textId="77777777" w:rsidR="00EF0CFB" w:rsidRDefault="00EF0CFB">
            <w:pPr>
              <w:rPr>
                <w:sz w:val="9"/>
                <w:szCs w:val="9"/>
              </w:rPr>
            </w:pPr>
          </w:p>
        </w:tc>
      </w:tr>
      <w:tr w:rsidR="00EF0CFB" w14:paraId="0C229FD8" w14:textId="77777777">
        <w:trPr>
          <w:trHeight w:val="108"/>
        </w:trPr>
        <w:tc>
          <w:tcPr>
            <w:tcW w:w="6040" w:type="dxa"/>
            <w:tcBorders>
              <w:left w:val="single" w:sz="8" w:space="0" w:color="DDDDDD"/>
              <w:bottom w:val="single" w:sz="8" w:space="0" w:color="DDDDDD"/>
              <w:right w:val="single" w:sz="8" w:space="0" w:color="DDDDDD"/>
            </w:tcBorders>
            <w:vAlign w:val="bottom"/>
          </w:tcPr>
          <w:p w14:paraId="58F98DFB" w14:textId="77777777" w:rsidR="00EF0CFB" w:rsidRDefault="00EF0CFB">
            <w:pPr>
              <w:rPr>
                <w:sz w:val="25"/>
                <w:szCs w:val="25"/>
              </w:rPr>
            </w:pPr>
          </w:p>
        </w:tc>
        <w:tc>
          <w:tcPr>
            <w:tcW w:w="1660" w:type="dxa"/>
            <w:tcBorders>
              <w:bottom w:val="single" w:sz="8" w:space="0" w:color="DDDDDD"/>
              <w:right w:val="single" w:sz="8" w:space="0" w:color="DDDDDD"/>
            </w:tcBorders>
            <w:vAlign w:val="bottom"/>
          </w:tcPr>
          <w:p w14:paraId="78C8C333" w14:textId="77777777" w:rsidR="00EF0CFB" w:rsidRDefault="00EF0CFB">
            <w:pPr>
              <w:rPr>
                <w:sz w:val="9"/>
                <w:szCs w:val="9"/>
              </w:rPr>
            </w:pPr>
          </w:p>
        </w:tc>
        <w:tc>
          <w:tcPr>
            <w:tcW w:w="1780" w:type="dxa"/>
            <w:tcBorders>
              <w:bottom w:val="single" w:sz="8" w:space="0" w:color="DDDDDD"/>
              <w:right w:val="single" w:sz="8" w:space="0" w:color="DDDDDD"/>
            </w:tcBorders>
            <w:vAlign w:val="bottom"/>
          </w:tcPr>
          <w:p w14:paraId="48F586BE" w14:textId="77777777" w:rsidR="00EF0CFB" w:rsidRDefault="00EF0CFB">
            <w:pPr>
              <w:rPr>
                <w:sz w:val="9"/>
                <w:szCs w:val="9"/>
              </w:rPr>
            </w:pPr>
          </w:p>
        </w:tc>
        <w:tc>
          <w:tcPr>
            <w:tcW w:w="2800" w:type="dxa"/>
            <w:tcBorders>
              <w:bottom w:val="single" w:sz="8" w:space="0" w:color="DDDDDD"/>
              <w:right w:val="single" w:sz="8" w:space="0" w:color="DDDDDD"/>
            </w:tcBorders>
            <w:vAlign w:val="bottom"/>
          </w:tcPr>
          <w:p w14:paraId="0E3F13BF" w14:textId="77777777" w:rsidR="00EF0CFB" w:rsidRDefault="00EF0CFB">
            <w:pPr>
              <w:rPr>
                <w:sz w:val="9"/>
                <w:szCs w:val="9"/>
              </w:rPr>
            </w:pPr>
          </w:p>
        </w:tc>
        <w:tc>
          <w:tcPr>
            <w:tcW w:w="1860" w:type="dxa"/>
            <w:tcBorders>
              <w:bottom w:val="single" w:sz="8" w:space="0" w:color="DDDDDD"/>
              <w:right w:val="single" w:sz="8" w:space="0" w:color="DDDDDD"/>
            </w:tcBorders>
            <w:vAlign w:val="bottom"/>
          </w:tcPr>
          <w:p w14:paraId="24E54F5E" w14:textId="77777777" w:rsidR="00EF0CFB" w:rsidRDefault="00EF0CFB">
            <w:pPr>
              <w:rPr>
                <w:sz w:val="9"/>
                <w:szCs w:val="9"/>
              </w:rPr>
            </w:pPr>
          </w:p>
        </w:tc>
      </w:tr>
      <w:tr w:rsidR="00EF0CFB" w14:paraId="17ABFC78" w14:textId="77777777">
        <w:trPr>
          <w:trHeight w:val="108"/>
        </w:trPr>
        <w:tc>
          <w:tcPr>
            <w:tcW w:w="6040" w:type="dxa"/>
            <w:tcBorders>
              <w:left w:val="single" w:sz="8" w:space="0" w:color="DDDDDD"/>
              <w:bottom w:val="single" w:sz="8" w:space="0" w:color="DDDDDD"/>
              <w:right w:val="single" w:sz="8" w:space="0" w:color="DDDDDD"/>
            </w:tcBorders>
            <w:vAlign w:val="bottom"/>
          </w:tcPr>
          <w:p w14:paraId="275ADB04" w14:textId="77777777" w:rsidR="00EF0CFB" w:rsidRDefault="00EF0CFB">
            <w:pPr>
              <w:rPr>
                <w:sz w:val="25"/>
                <w:szCs w:val="25"/>
              </w:rPr>
            </w:pPr>
          </w:p>
        </w:tc>
        <w:tc>
          <w:tcPr>
            <w:tcW w:w="1660" w:type="dxa"/>
            <w:tcBorders>
              <w:bottom w:val="single" w:sz="8" w:space="0" w:color="DDDDDD"/>
              <w:right w:val="single" w:sz="8" w:space="0" w:color="DDDDDD"/>
            </w:tcBorders>
            <w:vAlign w:val="bottom"/>
          </w:tcPr>
          <w:p w14:paraId="6390EF1C" w14:textId="77777777" w:rsidR="00EF0CFB" w:rsidRDefault="00EF0CFB">
            <w:pPr>
              <w:rPr>
                <w:sz w:val="9"/>
                <w:szCs w:val="9"/>
              </w:rPr>
            </w:pPr>
          </w:p>
        </w:tc>
        <w:tc>
          <w:tcPr>
            <w:tcW w:w="1780" w:type="dxa"/>
            <w:tcBorders>
              <w:bottom w:val="single" w:sz="8" w:space="0" w:color="DDDDDD"/>
              <w:right w:val="single" w:sz="8" w:space="0" w:color="DDDDDD"/>
            </w:tcBorders>
            <w:vAlign w:val="bottom"/>
          </w:tcPr>
          <w:p w14:paraId="4A31EA06" w14:textId="77777777" w:rsidR="00EF0CFB" w:rsidRDefault="00EF0CFB">
            <w:pPr>
              <w:rPr>
                <w:sz w:val="9"/>
                <w:szCs w:val="9"/>
              </w:rPr>
            </w:pPr>
          </w:p>
        </w:tc>
        <w:tc>
          <w:tcPr>
            <w:tcW w:w="2800" w:type="dxa"/>
            <w:tcBorders>
              <w:bottom w:val="single" w:sz="8" w:space="0" w:color="DDDDDD"/>
              <w:right w:val="single" w:sz="8" w:space="0" w:color="DDDDDD"/>
            </w:tcBorders>
            <w:vAlign w:val="bottom"/>
          </w:tcPr>
          <w:p w14:paraId="77EBD4BF" w14:textId="77777777" w:rsidR="00EF0CFB" w:rsidRDefault="00EF0CFB">
            <w:pPr>
              <w:rPr>
                <w:sz w:val="9"/>
                <w:szCs w:val="9"/>
              </w:rPr>
            </w:pPr>
          </w:p>
        </w:tc>
        <w:tc>
          <w:tcPr>
            <w:tcW w:w="1860" w:type="dxa"/>
            <w:tcBorders>
              <w:bottom w:val="single" w:sz="8" w:space="0" w:color="DDDDDD"/>
              <w:right w:val="single" w:sz="8" w:space="0" w:color="DDDDDD"/>
            </w:tcBorders>
            <w:vAlign w:val="bottom"/>
          </w:tcPr>
          <w:p w14:paraId="2D4DAB29" w14:textId="77777777" w:rsidR="00EF0CFB" w:rsidRDefault="00EF0CFB">
            <w:pPr>
              <w:rPr>
                <w:sz w:val="9"/>
                <w:szCs w:val="9"/>
              </w:rPr>
            </w:pPr>
          </w:p>
        </w:tc>
      </w:tr>
      <w:tr w:rsidR="00EF0CFB" w14:paraId="1E796B07" w14:textId="77777777">
        <w:trPr>
          <w:trHeight w:val="108"/>
        </w:trPr>
        <w:tc>
          <w:tcPr>
            <w:tcW w:w="6040" w:type="dxa"/>
            <w:tcBorders>
              <w:left w:val="single" w:sz="8" w:space="0" w:color="DDDDDD"/>
              <w:bottom w:val="single" w:sz="8" w:space="0" w:color="DDDDDD"/>
              <w:right w:val="single" w:sz="8" w:space="0" w:color="DDDDDD"/>
            </w:tcBorders>
            <w:vAlign w:val="bottom"/>
          </w:tcPr>
          <w:p w14:paraId="3C014064" w14:textId="77777777" w:rsidR="00EF0CFB" w:rsidRDefault="00EF0CFB">
            <w:pPr>
              <w:rPr>
                <w:sz w:val="25"/>
                <w:szCs w:val="25"/>
              </w:rPr>
            </w:pPr>
          </w:p>
        </w:tc>
        <w:tc>
          <w:tcPr>
            <w:tcW w:w="1660" w:type="dxa"/>
            <w:tcBorders>
              <w:bottom w:val="single" w:sz="8" w:space="0" w:color="DDDDDD"/>
              <w:right w:val="single" w:sz="8" w:space="0" w:color="DDDDDD"/>
            </w:tcBorders>
            <w:vAlign w:val="bottom"/>
          </w:tcPr>
          <w:p w14:paraId="17100A08" w14:textId="77777777" w:rsidR="00EF0CFB" w:rsidRDefault="00EF0CFB">
            <w:pPr>
              <w:rPr>
                <w:sz w:val="9"/>
                <w:szCs w:val="9"/>
              </w:rPr>
            </w:pPr>
          </w:p>
        </w:tc>
        <w:tc>
          <w:tcPr>
            <w:tcW w:w="1780" w:type="dxa"/>
            <w:tcBorders>
              <w:bottom w:val="single" w:sz="8" w:space="0" w:color="DDDDDD"/>
              <w:right w:val="single" w:sz="8" w:space="0" w:color="DDDDDD"/>
            </w:tcBorders>
            <w:vAlign w:val="bottom"/>
          </w:tcPr>
          <w:p w14:paraId="5D5D963E" w14:textId="77777777" w:rsidR="00EF0CFB" w:rsidRDefault="00EF0CFB">
            <w:pPr>
              <w:rPr>
                <w:sz w:val="9"/>
                <w:szCs w:val="9"/>
              </w:rPr>
            </w:pPr>
          </w:p>
        </w:tc>
        <w:tc>
          <w:tcPr>
            <w:tcW w:w="2800" w:type="dxa"/>
            <w:tcBorders>
              <w:bottom w:val="single" w:sz="8" w:space="0" w:color="DDDDDD"/>
              <w:right w:val="single" w:sz="8" w:space="0" w:color="DDDDDD"/>
            </w:tcBorders>
            <w:vAlign w:val="bottom"/>
          </w:tcPr>
          <w:p w14:paraId="6A59B159" w14:textId="77777777" w:rsidR="00EF0CFB" w:rsidRDefault="00EF0CFB">
            <w:pPr>
              <w:rPr>
                <w:sz w:val="9"/>
                <w:szCs w:val="9"/>
              </w:rPr>
            </w:pPr>
          </w:p>
        </w:tc>
        <w:tc>
          <w:tcPr>
            <w:tcW w:w="1860" w:type="dxa"/>
            <w:tcBorders>
              <w:bottom w:val="single" w:sz="8" w:space="0" w:color="DDDDDD"/>
              <w:right w:val="single" w:sz="8" w:space="0" w:color="DDDDDD"/>
            </w:tcBorders>
            <w:vAlign w:val="bottom"/>
          </w:tcPr>
          <w:p w14:paraId="0DF58198" w14:textId="77777777" w:rsidR="00EF0CFB" w:rsidRDefault="00EF0CFB">
            <w:pPr>
              <w:rPr>
                <w:sz w:val="9"/>
                <w:szCs w:val="9"/>
              </w:rPr>
            </w:pPr>
          </w:p>
        </w:tc>
      </w:tr>
      <w:tr w:rsidR="00EF0CFB" w14:paraId="2F50E07B" w14:textId="77777777">
        <w:trPr>
          <w:trHeight w:val="108"/>
        </w:trPr>
        <w:tc>
          <w:tcPr>
            <w:tcW w:w="6040" w:type="dxa"/>
            <w:tcBorders>
              <w:left w:val="single" w:sz="8" w:space="0" w:color="DDDDDD"/>
              <w:bottom w:val="single" w:sz="8" w:space="0" w:color="DDDDDD"/>
              <w:right w:val="single" w:sz="8" w:space="0" w:color="DDDDDD"/>
            </w:tcBorders>
            <w:vAlign w:val="bottom"/>
          </w:tcPr>
          <w:p w14:paraId="330BB7F9" w14:textId="77777777" w:rsidR="00EF0CFB" w:rsidRDefault="00EF0CFB">
            <w:pPr>
              <w:rPr>
                <w:sz w:val="25"/>
                <w:szCs w:val="25"/>
              </w:rPr>
            </w:pPr>
          </w:p>
        </w:tc>
        <w:tc>
          <w:tcPr>
            <w:tcW w:w="1660" w:type="dxa"/>
            <w:tcBorders>
              <w:bottom w:val="single" w:sz="8" w:space="0" w:color="DDDDDD"/>
              <w:right w:val="single" w:sz="8" w:space="0" w:color="DDDDDD"/>
            </w:tcBorders>
            <w:vAlign w:val="bottom"/>
          </w:tcPr>
          <w:p w14:paraId="639D896C" w14:textId="77777777" w:rsidR="00EF0CFB" w:rsidRDefault="00EF0CFB">
            <w:pPr>
              <w:rPr>
                <w:sz w:val="9"/>
                <w:szCs w:val="9"/>
              </w:rPr>
            </w:pPr>
          </w:p>
        </w:tc>
        <w:tc>
          <w:tcPr>
            <w:tcW w:w="1780" w:type="dxa"/>
            <w:tcBorders>
              <w:bottom w:val="single" w:sz="8" w:space="0" w:color="DDDDDD"/>
              <w:right w:val="single" w:sz="8" w:space="0" w:color="DDDDDD"/>
            </w:tcBorders>
            <w:vAlign w:val="bottom"/>
          </w:tcPr>
          <w:p w14:paraId="2DADD664" w14:textId="77777777" w:rsidR="00EF0CFB" w:rsidRDefault="00EF0CFB">
            <w:pPr>
              <w:rPr>
                <w:sz w:val="9"/>
                <w:szCs w:val="9"/>
              </w:rPr>
            </w:pPr>
          </w:p>
        </w:tc>
        <w:tc>
          <w:tcPr>
            <w:tcW w:w="2800" w:type="dxa"/>
            <w:tcBorders>
              <w:bottom w:val="single" w:sz="8" w:space="0" w:color="DDDDDD"/>
              <w:right w:val="single" w:sz="8" w:space="0" w:color="DDDDDD"/>
            </w:tcBorders>
            <w:vAlign w:val="bottom"/>
          </w:tcPr>
          <w:p w14:paraId="01069239" w14:textId="77777777" w:rsidR="00EF0CFB" w:rsidRDefault="00EF0CFB">
            <w:pPr>
              <w:rPr>
                <w:sz w:val="9"/>
                <w:szCs w:val="9"/>
              </w:rPr>
            </w:pPr>
          </w:p>
        </w:tc>
        <w:tc>
          <w:tcPr>
            <w:tcW w:w="1860" w:type="dxa"/>
            <w:tcBorders>
              <w:bottom w:val="single" w:sz="8" w:space="0" w:color="DDDDDD"/>
              <w:right w:val="single" w:sz="8" w:space="0" w:color="DDDDDD"/>
            </w:tcBorders>
            <w:vAlign w:val="bottom"/>
          </w:tcPr>
          <w:p w14:paraId="74244AA7" w14:textId="77777777" w:rsidR="00EF0CFB" w:rsidRDefault="00EF0CFB">
            <w:pPr>
              <w:rPr>
                <w:sz w:val="9"/>
                <w:szCs w:val="9"/>
              </w:rPr>
            </w:pPr>
          </w:p>
        </w:tc>
      </w:tr>
      <w:tr w:rsidR="00EF0CFB" w14:paraId="34A06739" w14:textId="77777777">
        <w:trPr>
          <w:trHeight w:val="108"/>
        </w:trPr>
        <w:tc>
          <w:tcPr>
            <w:tcW w:w="6040" w:type="dxa"/>
            <w:tcBorders>
              <w:left w:val="single" w:sz="8" w:space="0" w:color="DDDDDD"/>
              <w:bottom w:val="single" w:sz="8" w:space="0" w:color="DDDDDD"/>
              <w:right w:val="single" w:sz="8" w:space="0" w:color="DDDDDD"/>
            </w:tcBorders>
            <w:vAlign w:val="bottom"/>
          </w:tcPr>
          <w:p w14:paraId="4CC09EC8" w14:textId="77777777" w:rsidR="00EF0CFB" w:rsidRDefault="00EF0CFB">
            <w:pPr>
              <w:rPr>
                <w:sz w:val="25"/>
                <w:szCs w:val="25"/>
              </w:rPr>
            </w:pPr>
          </w:p>
        </w:tc>
        <w:tc>
          <w:tcPr>
            <w:tcW w:w="1660" w:type="dxa"/>
            <w:tcBorders>
              <w:bottom w:val="single" w:sz="8" w:space="0" w:color="DDDDDD"/>
              <w:right w:val="single" w:sz="8" w:space="0" w:color="DDDDDD"/>
            </w:tcBorders>
            <w:vAlign w:val="bottom"/>
          </w:tcPr>
          <w:p w14:paraId="14983F2B" w14:textId="77777777" w:rsidR="00EF0CFB" w:rsidRDefault="00EF0CFB">
            <w:pPr>
              <w:rPr>
                <w:sz w:val="9"/>
                <w:szCs w:val="9"/>
              </w:rPr>
            </w:pPr>
          </w:p>
        </w:tc>
        <w:tc>
          <w:tcPr>
            <w:tcW w:w="1780" w:type="dxa"/>
            <w:tcBorders>
              <w:bottom w:val="single" w:sz="8" w:space="0" w:color="DDDDDD"/>
              <w:right w:val="single" w:sz="8" w:space="0" w:color="DDDDDD"/>
            </w:tcBorders>
            <w:vAlign w:val="bottom"/>
          </w:tcPr>
          <w:p w14:paraId="2FBC064D" w14:textId="77777777" w:rsidR="00EF0CFB" w:rsidRDefault="00EF0CFB">
            <w:pPr>
              <w:rPr>
                <w:sz w:val="9"/>
                <w:szCs w:val="9"/>
              </w:rPr>
            </w:pPr>
          </w:p>
        </w:tc>
        <w:tc>
          <w:tcPr>
            <w:tcW w:w="2800" w:type="dxa"/>
            <w:tcBorders>
              <w:bottom w:val="single" w:sz="8" w:space="0" w:color="DDDDDD"/>
              <w:right w:val="single" w:sz="8" w:space="0" w:color="DDDDDD"/>
            </w:tcBorders>
            <w:vAlign w:val="bottom"/>
          </w:tcPr>
          <w:p w14:paraId="5B4A7BDB" w14:textId="77777777" w:rsidR="00EF0CFB" w:rsidRDefault="00EF0CFB">
            <w:pPr>
              <w:rPr>
                <w:sz w:val="9"/>
                <w:szCs w:val="9"/>
              </w:rPr>
            </w:pPr>
          </w:p>
        </w:tc>
        <w:tc>
          <w:tcPr>
            <w:tcW w:w="1860" w:type="dxa"/>
            <w:tcBorders>
              <w:bottom w:val="single" w:sz="8" w:space="0" w:color="DDDDDD"/>
              <w:right w:val="single" w:sz="8" w:space="0" w:color="DDDDDD"/>
            </w:tcBorders>
            <w:vAlign w:val="bottom"/>
          </w:tcPr>
          <w:p w14:paraId="537E7020" w14:textId="77777777" w:rsidR="00EF0CFB" w:rsidRDefault="00EF0CFB">
            <w:pPr>
              <w:rPr>
                <w:sz w:val="9"/>
                <w:szCs w:val="9"/>
              </w:rPr>
            </w:pPr>
          </w:p>
        </w:tc>
      </w:tr>
      <w:tr w:rsidR="00EF0CFB" w14:paraId="41F4F579" w14:textId="77777777">
        <w:trPr>
          <w:trHeight w:val="308"/>
        </w:trPr>
        <w:tc>
          <w:tcPr>
            <w:tcW w:w="6040" w:type="dxa"/>
            <w:tcBorders>
              <w:left w:val="single" w:sz="8" w:space="0" w:color="DDDDDD"/>
              <w:right w:val="single" w:sz="8" w:space="0" w:color="DDDDDD"/>
            </w:tcBorders>
            <w:vAlign w:val="bottom"/>
          </w:tcPr>
          <w:p w14:paraId="08A4C941" w14:textId="77777777" w:rsidR="00EF0CFB" w:rsidRDefault="00EF0CFB">
            <w:pPr>
              <w:rPr>
                <w:sz w:val="24"/>
                <w:szCs w:val="24"/>
              </w:rPr>
            </w:pPr>
          </w:p>
        </w:tc>
        <w:tc>
          <w:tcPr>
            <w:tcW w:w="1660" w:type="dxa"/>
            <w:tcBorders>
              <w:right w:val="single" w:sz="8" w:space="0" w:color="DDDDDD"/>
            </w:tcBorders>
            <w:vAlign w:val="bottom"/>
          </w:tcPr>
          <w:p w14:paraId="34C98A65" w14:textId="77777777" w:rsidR="00EF0CFB" w:rsidRDefault="00EF0CFB">
            <w:pPr>
              <w:rPr>
                <w:sz w:val="24"/>
                <w:szCs w:val="24"/>
              </w:rPr>
            </w:pPr>
          </w:p>
        </w:tc>
        <w:tc>
          <w:tcPr>
            <w:tcW w:w="1780" w:type="dxa"/>
            <w:tcBorders>
              <w:right w:val="single" w:sz="8" w:space="0" w:color="DDDDDD"/>
            </w:tcBorders>
            <w:vAlign w:val="bottom"/>
          </w:tcPr>
          <w:p w14:paraId="32CF1EFB" w14:textId="77777777" w:rsidR="00EF0CFB" w:rsidRDefault="00EF0CFB">
            <w:pPr>
              <w:rPr>
                <w:sz w:val="24"/>
                <w:szCs w:val="24"/>
              </w:rPr>
            </w:pPr>
          </w:p>
        </w:tc>
        <w:tc>
          <w:tcPr>
            <w:tcW w:w="2800" w:type="dxa"/>
            <w:tcBorders>
              <w:right w:val="single" w:sz="8" w:space="0" w:color="DDDDDD"/>
            </w:tcBorders>
            <w:vAlign w:val="bottom"/>
          </w:tcPr>
          <w:p w14:paraId="4EE4584D" w14:textId="77777777" w:rsidR="00EF0CFB" w:rsidRDefault="00000000">
            <w:pPr>
              <w:ind w:left="80"/>
              <w:rPr>
                <w:sz w:val="20"/>
                <w:szCs w:val="20"/>
              </w:rPr>
            </w:pPr>
            <w:r>
              <w:rPr>
                <w:rFonts w:ascii="Arial" w:eastAsia="Arial" w:hAnsi="Arial" w:cs="Arial"/>
                <w:b/>
                <w:sz w:val="17"/>
                <w:szCs w:val="17"/>
              </w:rPr>
              <w:t>Total in (Rs)</w:t>
            </w:r>
          </w:p>
        </w:tc>
        <w:tc>
          <w:tcPr>
            <w:tcW w:w="1860" w:type="dxa"/>
            <w:tcBorders>
              <w:right w:val="single" w:sz="8" w:space="0" w:color="DDDDDD"/>
            </w:tcBorders>
            <w:vAlign w:val="bottom"/>
          </w:tcPr>
          <w:p w14:paraId="291C6900" w14:textId="77777777" w:rsidR="00EF0CFB" w:rsidRDefault="00EF0CFB">
            <w:pPr>
              <w:ind w:left="100"/>
              <w:rPr>
                <w:sz w:val="20"/>
                <w:szCs w:val="20"/>
              </w:rPr>
            </w:pPr>
          </w:p>
        </w:tc>
      </w:tr>
      <w:tr w:rsidR="00EF0CFB" w14:paraId="3AA631D3" w14:textId="77777777">
        <w:trPr>
          <w:trHeight w:val="104"/>
        </w:trPr>
        <w:tc>
          <w:tcPr>
            <w:tcW w:w="6040" w:type="dxa"/>
            <w:tcBorders>
              <w:left w:val="single" w:sz="8" w:space="0" w:color="DDDDDD"/>
              <w:bottom w:val="single" w:sz="8" w:space="0" w:color="DDDDDD"/>
              <w:right w:val="single" w:sz="8" w:space="0" w:color="DDDDDD"/>
            </w:tcBorders>
            <w:vAlign w:val="bottom"/>
          </w:tcPr>
          <w:p w14:paraId="6D79FFF1" w14:textId="77777777" w:rsidR="00EF0CFB" w:rsidRDefault="00EF0CFB">
            <w:pPr>
              <w:rPr>
                <w:sz w:val="9"/>
                <w:szCs w:val="9"/>
              </w:rPr>
            </w:pPr>
          </w:p>
        </w:tc>
        <w:tc>
          <w:tcPr>
            <w:tcW w:w="1660" w:type="dxa"/>
            <w:tcBorders>
              <w:bottom w:val="single" w:sz="8" w:space="0" w:color="DDDDDD"/>
              <w:right w:val="single" w:sz="8" w:space="0" w:color="DDDDDD"/>
            </w:tcBorders>
            <w:vAlign w:val="bottom"/>
          </w:tcPr>
          <w:p w14:paraId="7C5CAA59" w14:textId="77777777" w:rsidR="00EF0CFB" w:rsidRDefault="00EF0CFB">
            <w:pPr>
              <w:rPr>
                <w:sz w:val="9"/>
                <w:szCs w:val="9"/>
              </w:rPr>
            </w:pPr>
          </w:p>
        </w:tc>
        <w:tc>
          <w:tcPr>
            <w:tcW w:w="1780" w:type="dxa"/>
            <w:tcBorders>
              <w:bottom w:val="single" w:sz="8" w:space="0" w:color="DDDDDD"/>
              <w:right w:val="single" w:sz="8" w:space="0" w:color="DDDDDD"/>
            </w:tcBorders>
            <w:vAlign w:val="bottom"/>
          </w:tcPr>
          <w:p w14:paraId="0A000475" w14:textId="77777777" w:rsidR="00EF0CFB" w:rsidRDefault="00EF0CFB">
            <w:pPr>
              <w:rPr>
                <w:sz w:val="9"/>
                <w:szCs w:val="9"/>
              </w:rPr>
            </w:pPr>
          </w:p>
        </w:tc>
        <w:tc>
          <w:tcPr>
            <w:tcW w:w="2800" w:type="dxa"/>
            <w:tcBorders>
              <w:bottom w:val="single" w:sz="8" w:space="0" w:color="DDDDDD"/>
              <w:right w:val="single" w:sz="8" w:space="0" w:color="DDDDDD"/>
            </w:tcBorders>
            <w:vAlign w:val="bottom"/>
          </w:tcPr>
          <w:p w14:paraId="3DB7B42D" w14:textId="77777777" w:rsidR="00EF0CFB" w:rsidRDefault="00EF0CFB">
            <w:pPr>
              <w:rPr>
                <w:sz w:val="9"/>
                <w:szCs w:val="9"/>
              </w:rPr>
            </w:pPr>
          </w:p>
        </w:tc>
        <w:tc>
          <w:tcPr>
            <w:tcW w:w="1860" w:type="dxa"/>
            <w:tcBorders>
              <w:bottom w:val="single" w:sz="8" w:space="0" w:color="DDDDDD"/>
              <w:right w:val="single" w:sz="8" w:space="0" w:color="DDDDDD"/>
            </w:tcBorders>
            <w:vAlign w:val="bottom"/>
          </w:tcPr>
          <w:p w14:paraId="4B87FA9D" w14:textId="77777777" w:rsidR="00EF0CFB" w:rsidRDefault="00EF0CFB">
            <w:pPr>
              <w:rPr>
                <w:sz w:val="9"/>
                <w:szCs w:val="9"/>
              </w:rPr>
            </w:pPr>
          </w:p>
        </w:tc>
      </w:tr>
    </w:tbl>
    <w:p w14:paraId="14D24EDC" w14:textId="77777777" w:rsidR="00EF0CFB" w:rsidRDefault="00EF0CFB">
      <w:pPr>
        <w:spacing w:line="200" w:lineRule="auto"/>
        <w:rPr>
          <w:sz w:val="20"/>
          <w:szCs w:val="20"/>
        </w:rPr>
      </w:pPr>
    </w:p>
    <w:p w14:paraId="63281447" w14:textId="77777777" w:rsidR="00EF0CFB" w:rsidRDefault="00EF0CFB">
      <w:pPr>
        <w:spacing w:line="200" w:lineRule="auto"/>
        <w:rPr>
          <w:sz w:val="20"/>
          <w:szCs w:val="20"/>
        </w:rPr>
      </w:pPr>
    </w:p>
    <w:p w14:paraId="139ED724" w14:textId="77777777" w:rsidR="00EF0CFB" w:rsidRDefault="00000000">
      <w:pPr>
        <w:spacing w:line="20" w:lineRule="auto"/>
        <w:rPr>
          <w:sz w:val="20"/>
          <w:szCs w:val="20"/>
        </w:rPr>
      </w:pPr>
      <w:r>
        <w:rPr>
          <w:noProof/>
        </w:rPr>
        <w:drawing>
          <wp:anchor distT="0" distB="0" distL="0" distR="0" simplePos="0" relativeHeight="251666432" behindDoc="1" locked="0" layoutInCell="1" hidden="0" allowOverlap="1" wp14:anchorId="00E6B055" wp14:editId="2D075A5D">
            <wp:simplePos x="0" y="0"/>
            <wp:positionH relativeFrom="column">
              <wp:posOffset>-113663</wp:posOffset>
            </wp:positionH>
            <wp:positionV relativeFrom="paragraph">
              <wp:posOffset>363220</wp:posOffset>
            </wp:positionV>
            <wp:extent cx="9334500" cy="76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9334500" cy="7620"/>
                    </a:xfrm>
                    <a:prstGeom prst="rect">
                      <a:avLst/>
                    </a:prstGeom>
                    <a:ln/>
                  </pic:spPr>
                </pic:pic>
              </a:graphicData>
            </a:graphic>
          </wp:anchor>
        </w:drawing>
      </w:r>
    </w:p>
    <w:sectPr w:rsidR="00EF0CFB">
      <w:pgSz w:w="15860" w:h="12259" w:orient="landscape"/>
      <w:pgMar w:top="550" w:right="879" w:bottom="1440" w:left="76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Farooq Zaidi" w:date="2024-02-26T12:25:00Z" w:initials="FZ">
    <w:p w14:paraId="20C495B8" w14:textId="77777777" w:rsidR="00CB7C08" w:rsidRDefault="00CB7C08" w:rsidP="00CB7C08">
      <w:pPr>
        <w:pStyle w:val="CommentText"/>
        <w:jc w:val="left"/>
      </w:pPr>
      <w:r>
        <w:rPr>
          <w:rStyle w:val="CommentReference"/>
        </w:rPr>
        <w:annotationRef/>
      </w:r>
      <w:r>
        <w:t>Add something else</w:t>
      </w:r>
    </w:p>
  </w:comment>
  <w:comment w:id="14" w:author="Farooq Zaidi" w:date="2024-02-26T12:31:00Z" w:initials="FZ">
    <w:p w14:paraId="3093BFAF" w14:textId="77777777" w:rsidR="00267EF1" w:rsidRDefault="00267EF1" w:rsidP="00267EF1">
      <w:pPr>
        <w:pStyle w:val="CommentText"/>
        <w:jc w:val="left"/>
      </w:pPr>
      <w:r>
        <w:rPr>
          <w:rStyle w:val="CommentReference"/>
        </w:rPr>
        <w:annotationRef/>
      </w:r>
      <w:r>
        <w:t xml:space="preserve">Restructure the sentence highlighting that service providers are free to create various modules for any service related to event management they want to provide. </w:t>
      </w:r>
    </w:p>
  </w:comment>
  <w:comment w:id="18" w:author="Farooq Zaidi" w:date="2024-02-26T12:21:00Z" w:initials="FZ">
    <w:p w14:paraId="7C28A0A4" w14:textId="24691B31" w:rsidR="00CB7C08" w:rsidRDefault="00CB7C08" w:rsidP="00CB7C08">
      <w:pPr>
        <w:pStyle w:val="CommentText"/>
        <w:jc w:val="left"/>
      </w:pPr>
      <w:r>
        <w:rPr>
          <w:rStyle w:val="CommentReference"/>
        </w:rPr>
        <w:annotationRef/>
      </w:r>
      <w:r>
        <w:t>Change to something formal</w:t>
      </w:r>
    </w:p>
  </w:comment>
  <w:comment w:id="19" w:author="Farooq Zaidi" w:date="2024-02-26T12:52:00Z" w:initials="FZ">
    <w:p w14:paraId="700EF7C8" w14:textId="77777777" w:rsidR="008E457C" w:rsidRDefault="008E457C" w:rsidP="008E457C">
      <w:pPr>
        <w:pStyle w:val="CommentText"/>
        <w:jc w:val="left"/>
      </w:pPr>
      <w:r>
        <w:rPr>
          <w:rStyle w:val="CommentReference"/>
        </w:rPr>
        <w:annotationRef/>
      </w:r>
      <w:r>
        <w:t xml:space="preserve">Mention that event management is a complex process and any application for it becomes very large and unusable very quickly adding more frustration then help. </w:t>
      </w:r>
      <w:r>
        <w:br/>
        <w:t xml:space="preserve">We aim to remove this mis-conception and design the well thought out application that is easy to use and provides ease.  </w:t>
      </w:r>
    </w:p>
  </w:comment>
  <w:comment w:id="20" w:author="Farooq Zaidi" w:date="2024-02-26T12:36:00Z" w:initials="FZ">
    <w:p w14:paraId="74D4E925" w14:textId="251E6DEF" w:rsidR="00001D00" w:rsidRDefault="00001D00" w:rsidP="00001D00">
      <w:pPr>
        <w:pStyle w:val="CommentText"/>
        <w:jc w:val="left"/>
      </w:pPr>
      <w:r>
        <w:rPr>
          <w:rStyle w:val="CommentReference"/>
        </w:rPr>
        <w:annotationRef/>
      </w:r>
      <w:r>
        <w:t>Use numbered list. Uniformity. Add references to each item. Add title only here.</w:t>
      </w:r>
    </w:p>
  </w:comment>
  <w:comment w:id="21" w:author="Farooq Zaidi" w:date="2024-02-26T12:46:00Z" w:initials="FZ">
    <w:p w14:paraId="331D71BC" w14:textId="77777777" w:rsidR="004F3058" w:rsidRDefault="004F3058" w:rsidP="004F3058">
      <w:pPr>
        <w:pStyle w:val="CommentText"/>
        <w:jc w:val="left"/>
      </w:pPr>
      <w:r>
        <w:rPr>
          <w:rStyle w:val="CommentReference"/>
        </w:rPr>
        <w:annotationRef/>
      </w:r>
      <w:r>
        <w:t>Add this part</w:t>
      </w:r>
    </w:p>
  </w:comment>
  <w:comment w:id="23" w:author="Farooq Zaidi" w:date="2024-02-26T12:45:00Z" w:initials="FZ">
    <w:p w14:paraId="603C6F82" w14:textId="6E6EA462" w:rsidR="004F3058" w:rsidRDefault="004F3058" w:rsidP="004F3058">
      <w:pPr>
        <w:pStyle w:val="CommentText"/>
        <w:jc w:val="left"/>
      </w:pPr>
      <w:r>
        <w:rPr>
          <w:rStyle w:val="CommentReference"/>
        </w:rPr>
        <w:annotationRef/>
      </w:r>
      <w:r>
        <w:t>Format rest of the table accordingly</w:t>
      </w:r>
    </w:p>
  </w:comment>
  <w:comment w:id="22" w:author="Farooq Zaidi" w:date="2024-02-26T12:47:00Z" w:initials="FZ">
    <w:p w14:paraId="4EA9EA74" w14:textId="77777777" w:rsidR="004F3058" w:rsidRDefault="004F3058" w:rsidP="004F3058">
      <w:pPr>
        <w:pStyle w:val="CommentText"/>
        <w:jc w:val="left"/>
      </w:pPr>
      <w:r>
        <w:rPr>
          <w:rStyle w:val="CommentReference"/>
        </w:rPr>
        <w:annotationRef/>
      </w:r>
      <w:r>
        <w:t>Add this to literature study and background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495B8" w15:done="0"/>
  <w15:commentEx w15:paraId="3093BFAF" w15:done="0"/>
  <w15:commentEx w15:paraId="7C28A0A4" w15:done="0"/>
  <w15:commentEx w15:paraId="700EF7C8" w15:done="0"/>
  <w15:commentEx w15:paraId="74D4E925" w15:done="0"/>
  <w15:commentEx w15:paraId="331D71BC" w15:done="0"/>
  <w15:commentEx w15:paraId="603C6F82" w15:done="0"/>
  <w15:commentEx w15:paraId="4EA9EA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3A8C45" w16cex:dateUtc="2024-02-26T07:25:00Z"/>
  <w16cex:commentExtensible w16cex:durableId="01CEAAAF" w16cex:dateUtc="2024-02-26T07:31:00Z"/>
  <w16cex:commentExtensible w16cex:durableId="3E7EDF8E" w16cex:dateUtc="2024-02-26T07:21:00Z"/>
  <w16cex:commentExtensible w16cex:durableId="458E96AF" w16cex:dateUtc="2024-02-26T07:52:00Z"/>
  <w16cex:commentExtensible w16cex:durableId="73E0BCB0" w16cex:dateUtc="2024-02-26T07:36:00Z"/>
  <w16cex:commentExtensible w16cex:durableId="6ED08B69" w16cex:dateUtc="2024-02-26T07:46:00Z"/>
  <w16cex:commentExtensible w16cex:durableId="77B4A592" w16cex:dateUtc="2024-02-26T07:45:00Z"/>
  <w16cex:commentExtensible w16cex:durableId="3D95B642" w16cex:dateUtc="2024-02-26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495B8" w16cid:durableId="403A8C45"/>
  <w16cid:commentId w16cid:paraId="3093BFAF" w16cid:durableId="01CEAAAF"/>
  <w16cid:commentId w16cid:paraId="7C28A0A4" w16cid:durableId="3E7EDF8E"/>
  <w16cid:commentId w16cid:paraId="700EF7C8" w16cid:durableId="458E96AF"/>
  <w16cid:commentId w16cid:paraId="74D4E925" w16cid:durableId="73E0BCB0"/>
  <w16cid:commentId w16cid:paraId="331D71BC" w16cid:durableId="6ED08B69"/>
  <w16cid:commentId w16cid:paraId="603C6F82" w16cid:durableId="77B4A592"/>
  <w16cid:commentId w16cid:paraId="4EA9EA74" w16cid:durableId="3D95B6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D20FA" w14:textId="77777777" w:rsidR="006B40D4" w:rsidRDefault="006B40D4">
      <w:r>
        <w:separator/>
      </w:r>
    </w:p>
  </w:endnote>
  <w:endnote w:type="continuationSeparator" w:id="0">
    <w:p w14:paraId="45FFD595" w14:textId="77777777" w:rsidR="006B40D4" w:rsidRDefault="006B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Quattrocento Sans">
    <w:charset w:val="00"/>
    <w:family w:val="swiss"/>
    <w:pitch w:val="variable"/>
    <w:sig w:usb0="800000BF" w:usb1="4000005B" w:usb2="00000000" w:usb3="00000000" w:csb0="00000001"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3474" w14:textId="77777777" w:rsidR="00EF0CFB"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235B2">
      <w:rPr>
        <w:noProof/>
        <w:color w:val="000000"/>
      </w:rPr>
      <w:t>1</w:t>
    </w:r>
    <w:r>
      <w:rPr>
        <w:color w:val="000000"/>
      </w:rPr>
      <w:fldChar w:fldCharType="end"/>
    </w:r>
  </w:p>
  <w:p w14:paraId="31C4FCD7" w14:textId="77777777" w:rsidR="00EF0CFB" w:rsidRDefault="00EF0CF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62CB" w14:textId="77777777" w:rsidR="006B40D4" w:rsidRDefault="006B40D4">
      <w:r>
        <w:separator/>
      </w:r>
    </w:p>
  </w:footnote>
  <w:footnote w:type="continuationSeparator" w:id="0">
    <w:p w14:paraId="0E726908" w14:textId="77777777" w:rsidR="006B40D4" w:rsidRDefault="006B4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1F0F"/>
    <w:multiLevelType w:val="multilevel"/>
    <w:tmpl w:val="92404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ED3F69"/>
    <w:multiLevelType w:val="multilevel"/>
    <w:tmpl w:val="B6209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F2422A"/>
    <w:multiLevelType w:val="multilevel"/>
    <w:tmpl w:val="29BEB8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9687534">
    <w:abstractNumId w:val="0"/>
  </w:num>
  <w:num w:numId="2" w16cid:durableId="2124881656">
    <w:abstractNumId w:val="1"/>
  </w:num>
  <w:num w:numId="3" w16cid:durableId="3383916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ooq Zaidi">
    <w15:presenceInfo w15:providerId="AD" w15:userId="S::farooq.zaidi@nu.edu.pk::fb9dcf1f-1770-4e3c-9a89-3066f5f4b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CFB"/>
    <w:rsid w:val="00001D00"/>
    <w:rsid w:val="002235B2"/>
    <w:rsid w:val="0023400A"/>
    <w:rsid w:val="00267EF1"/>
    <w:rsid w:val="00274646"/>
    <w:rsid w:val="004F3058"/>
    <w:rsid w:val="006B40D4"/>
    <w:rsid w:val="006C49F8"/>
    <w:rsid w:val="008E457C"/>
    <w:rsid w:val="00C37160"/>
    <w:rsid w:val="00CB7C08"/>
    <w:rsid w:val="00D368CE"/>
    <w:rsid w:val="00E2075F"/>
    <w:rsid w:val="00ED7D85"/>
    <w:rsid w:val="00EF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D78E"/>
  <w15:docId w15:val="{550840F4-7C80-4F03-B71D-0EEE005C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75F"/>
    <w:pPr>
      <w:jc w:val="both"/>
    </w:pPr>
  </w:style>
  <w:style w:type="paragraph" w:styleId="Heading1">
    <w:name w:val="heading 1"/>
    <w:basedOn w:val="Normal"/>
    <w:next w:val="Normal"/>
    <w:uiPriority w:val="9"/>
    <w:qFormat/>
    <w:rsid w:val="00274646"/>
    <w:pPr>
      <w:pBdr>
        <w:bottom w:val="single" w:sz="4" w:space="1" w:color="1F497D" w:themeColor="text2"/>
      </w:pBdr>
      <w:spacing w:before="120" w:after="200"/>
      <w:outlineLvl w:val="0"/>
    </w:pPr>
    <w:rPr>
      <w:rFonts w:ascii="Arial" w:eastAsia="Arial" w:hAnsi="Arial" w:cs="Arial"/>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paragraph" w:styleId="Revision">
    <w:name w:val="Revision"/>
    <w:hidden/>
    <w:uiPriority w:val="99"/>
    <w:semiHidden/>
    <w:rsid w:val="00CB7C08"/>
  </w:style>
  <w:style w:type="character" w:styleId="CommentReference">
    <w:name w:val="annotation reference"/>
    <w:basedOn w:val="DefaultParagraphFont"/>
    <w:uiPriority w:val="99"/>
    <w:semiHidden/>
    <w:unhideWhenUsed/>
    <w:rsid w:val="00CB7C08"/>
    <w:rPr>
      <w:sz w:val="16"/>
      <w:szCs w:val="16"/>
    </w:rPr>
  </w:style>
  <w:style w:type="paragraph" w:styleId="CommentText">
    <w:name w:val="annotation text"/>
    <w:basedOn w:val="Normal"/>
    <w:link w:val="CommentTextChar"/>
    <w:uiPriority w:val="99"/>
    <w:unhideWhenUsed/>
    <w:rsid w:val="00CB7C08"/>
    <w:rPr>
      <w:sz w:val="20"/>
      <w:szCs w:val="20"/>
    </w:rPr>
  </w:style>
  <w:style w:type="character" w:customStyle="1" w:styleId="CommentTextChar">
    <w:name w:val="Comment Text Char"/>
    <w:basedOn w:val="DefaultParagraphFont"/>
    <w:link w:val="CommentText"/>
    <w:uiPriority w:val="99"/>
    <w:rsid w:val="00CB7C08"/>
    <w:rPr>
      <w:sz w:val="20"/>
      <w:szCs w:val="20"/>
    </w:rPr>
  </w:style>
  <w:style w:type="paragraph" w:styleId="CommentSubject">
    <w:name w:val="annotation subject"/>
    <w:basedOn w:val="CommentText"/>
    <w:next w:val="CommentText"/>
    <w:link w:val="CommentSubjectChar"/>
    <w:uiPriority w:val="99"/>
    <w:semiHidden/>
    <w:unhideWhenUsed/>
    <w:rsid w:val="00CB7C08"/>
    <w:rPr>
      <w:b/>
      <w:bCs/>
    </w:rPr>
  </w:style>
  <w:style w:type="character" w:customStyle="1" w:styleId="CommentSubjectChar">
    <w:name w:val="Comment Subject Char"/>
    <w:basedOn w:val="CommentTextChar"/>
    <w:link w:val="CommentSubject"/>
    <w:uiPriority w:val="99"/>
    <w:semiHidden/>
    <w:rsid w:val="00CB7C08"/>
    <w:rPr>
      <w:b/>
      <w:bCs/>
      <w:sz w:val="20"/>
      <w:szCs w:val="20"/>
    </w:rPr>
  </w:style>
  <w:style w:type="paragraph" w:styleId="ListParagraph">
    <w:name w:val="List Paragraph"/>
    <w:basedOn w:val="Normal"/>
    <w:uiPriority w:val="34"/>
    <w:qFormat/>
    <w:rsid w:val="00CB7C08"/>
    <w:pPr>
      <w:ind w:left="720"/>
      <w:contextualSpacing/>
    </w:pPr>
  </w:style>
  <w:style w:type="paragraph" w:styleId="NoSpacing">
    <w:name w:val="No Spacing"/>
    <w:uiPriority w:val="1"/>
    <w:qFormat/>
    <w:rsid w:val="00001D00"/>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opus.lib.uts.edu.au/bitstream/10453/19788/1/Proceedings%202000%20Conferenc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nm.ifi.lmu.de/pub/Publikationen/grus98a/PDF-Version/grus98a.pdf"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83841-8170-4088-A71A-32EB7933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Farooq Zaidi</cp:lastModifiedBy>
  <cp:revision>10</cp:revision>
  <dcterms:created xsi:type="dcterms:W3CDTF">2024-02-26T07:09:00Z</dcterms:created>
  <dcterms:modified xsi:type="dcterms:W3CDTF">2024-02-26T07:53:00Z</dcterms:modified>
</cp:coreProperties>
</file>